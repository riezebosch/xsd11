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BF8" w:rsidRPr="00850B11" w:rsidRDefault="00B923F7" w:rsidP="00537A4F">
      <w:pPr>
        <w:pStyle w:val="Titel"/>
        <w:rPr>
          <w:lang w:val="en-US"/>
        </w:rPr>
      </w:pPr>
      <w:r>
        <w:rPr>
          <w:lang w:val="en-US"/>
        </w:rPr>
        <w:t>XSD 1.1 labs</w:t>
      </w:r>
    </w:p>
    <w:p w:rsidR="00537A4F" w:rsidRPr="00850B11" w:rsidRDefault="00537A4F">
      <w:pPr>
        <w:rPr>
          <w:lang w:val="en-US"/>
        </w:rPr>
      </w:pPr>
      <w:r w:rsidRPr="00850B11">
        <w:rPr>
          <w:lang w:val="en-US"/>
        </w:rPr>
        <w:br w:type="page"/>
      </w:r>
    </w:p>
    <w:p w:rsidR="00B923F7" w:rsidRPr="00B923F7" w:rsidRDefault="00B923F7" w:rsidP="00B923F7">
      <w:pPr>
        <w:rPr>
          <w:rFonts w:cs="Arial"/>
          <w:b/>
          <w:bCs/>
          <w:iCs/>
          <w:kern w:val="32"/>
          <w:sz w:val="32"/>
          <w:szCs w:val="32"/>
          <w:lang w:val="en-US"/>
        </w:rPr>
      </w:pPr>
      <w:r w:rsidRPr="00B923F7">
        <w:rPr>
          <w:rFonts w:cs="Arial"/>
          <w:b/>
          <w:bCs/>
          <w:iCs/>
          <w:kern w:val="32"/>
          <w:sz w:val="32"/>
          <w:szCs w:val="32"/>
          <w:lang w:val="en-US"/>
        </w:rPr>
        <w:lastRenderedPageBreak/>
        <w:t>Lab 1. Approving/Rejecting Auto Loan Applications</w:t>
      </w:r>
    </w:p>
    <w:p w:rsidR="00537A4F" w:rsidRDefault="00537A4F" w:rsidP="00537A4F">
      <w:pPr>
        <w:rPr>
          <w:rFonts w:cs="Arial"/>
          <w:b/>
          <w:bCs/>
          <w:iCs/>
          <w:szCs w:val="28"/>
          <w:lang w:val="en-US"/>
        </w:rPr>
      </w:pPr>
    </w:p>
    <w:p w:rsidR="00537A4F" w:rsidRPr="00537A4F" w:rsidRDefault="00537A4F" w:rsidP="00537A4F">
      <w:pPr>
        <w:rPr>
          <w:rFonts w:cs="Arial"/>
          <w:b/>
          <w:bCs/>
          <w:iCs/>
          <w:szCs w:val="28"/>
          <w:lang w:val="en-US"/>
        </w:rPr>
      </w:pPr>
    </w:p>
    <w:p w:rsidR="00B923F7" w:rsidRPr="00B923F7" w:rsidRDefault="00B923F7" w:rsidP="00B923F7">
      <w:pPr>
        <w:rPr>
          <w:rFonts w:cs="Arial"/>
          <w:bCs/>
          <w:iCs/>
          <w:szCs w:val="28"/>
          <w:lang w:val="en-US"/>
        </w:rPr>
      </w:pPr>
      <w:r w:rsidRPr="00B923F7">
        <w:rPr>
          <w:rFonts w:cs="Arial"/>
          <w:bCs/>
          <w:iCs/>
          <w:szCs w:val="28"/>
          <w:lang w:val="en-US"/>
        </w:rPr>
        <w:t>A certain car insurance company</w:t>
      </w:r>
      <w:r w:rsidR="00E938E5">
        <w:rPr>
          <w:rFonts w:cs="Arial"/>
          <w:bCs/>
          <w:iCs/>
          <w:szCs w:val="28"/>
          <w:lang w:val="en-US"/>
        </w:rPr>
        <w:t xml:space="preserve">, called </w:t>
      </w:r>
      <w:r w:rsidR="00E938E5" w:rsidRPr="00B923F7">
        <w:rPr>
          <w:rFonts w:cs="Arial"/>
          <w:bCs/>
          <w:iCs/>
          <w:szCs w:val="28"/>
          <w:lang w:val="en-US"/>
        </w:rPr>
        <w:t>New England</w:t>
      </w:r>
      <w:r w:rsidR="00E938E5">
        <w:rPr>
          <w:rFonts w:cs="Arial"/>
          <w:bCs/>
          <w:iCs/>
          <w:szCs w:val="28"/>
          <w:lang w:val="en-US"/>
        </w:rPr>
        <w:t>,</w:t>
      </w:r>
      <w:r w:rsidRPr="00B923F7">
        <w:rPr>
          <w:rFonts w:cs="Arial"/>
          <w:bCs/>
          <w:iCs/>
          <w:szCs w:val="28"/>
          <w:lang w:val="en-US"/>
        </w:rPr>
        <w:t xml:space="preserve"> has a </w:t>
      </w:r>
    </w:p>
    <w:p w:rsidR="00B923F7" w:rsidRPr="00B923F7" w:rsidRDefault="00B923F7" w:rsidP="00B923F7">
      <w:pPr>
        <w:rPr>
          <w:rFonts w:cs="Arial"/>
          <w:bCs/>
          <w:iCs/>
          <w:szCs w:val="28"/>
          <w:lang w:val="en-US"/>
        </w:rPr>
      </w:pPr>
      <w:r w:rsidRPr="00B923F7">
        <w:rPr>
          <w:rFonts w:cs="Arial"/>
          <w:bCs/>
          <w:iCs/>
          <w:szCs w:val="28"/>
          <w:lang w:val="en-US"/>
        </w:rPr>
        <w:t xml:space="preserve">rule regarding </w:t>
      </w:r>
      <w:r w:rsidR="00E938E5">
        <w:rPr>
          <w:rFonts w:cs="Arial"/>
          <w:bCs/>
          <w:iCs/>
          <w:szCs w:val="28"/>
          <w:lang w:val="en-US"/>
        </w:rPr>
        <w:t>at what age</w:t>
      </w:r>
      <w:r w:rsidRPr="00B923F7">
        <w:rPr>
          <w:rFonts w:cs="Arial"/>
          <w:bCs/>
          <w:iCs/>
          <w:szCs w:val="28"/>
          <w:lang w:val="en-US"/>
        </w:rPr>
        <w:t xml:space="preserve"> an applicant </w:t>
      </w:r>
      <w:r w:rsidR="00E938E5">
        <w:rPr>
          <w:rFonts w:cs="Arial"/>
          <w:bCs/>
          <w:iCs/>
          <w:szCs w:val="28"/>
          <w:lang w:val="en-US"/>
        </w:rPr>
        <w:t>will</w:t>
      </w:r>
      <w:r w:rsidRPr="00B923F7">
        <w:rPr>
          <w:rFonts w:cs="Arial"/>
          <w:bCs/>
          <w:iCs/>
          <w:szCs w:val="28"/>
          <w:lang w:val="en-US"/>
        </w:rPr>
        <w:t xml:space="preserve"> be </w:t>
      </w:r>
    </w:p>
    <w:p w:rsidR="00B923F7" w:rsidRPr="00B923F7" w:rsidRDefault="00B923F7" w:rsidP="00B923F7">
      <w:pPr>
        <w:rPr>
          <w:rFonts w:cs="Arial"/>
          <w:bCs/>
          <w:iCs/>
          <w:szCs w:val="28"/>
          <w:lang w:val="en-US"/>
        </w:rPr>
      </w:pPr>
      <w:r w:rsidRPr="00B923F7">
        <w:rPr>
          <w:rFonts w:cs="Arial"/>
          <w:bCs/>
          <w:iCs/>
          <w:szCs w:val="28"/>
          <w:lang w:val="en-US"/>
        </w:rPr>
        <w:t>considered for receiving a</w:t>
      </w:r>
      <w:r w:rsidR="000B7BD2">
        <w:rPr>
          <w:rFonts w:cs="Arial"/>
          <w:bCs/>
          <w:iCs/>
          <w:szCs w:val="28"/>
          <w:lang w:val="en-US"/>
        </w:rPr>
        <w:t xml:space="preserve"> </w:t>
      </w:r>
      <w:r w:rsidRPr="00B923F7">
        <w:rPr>
          <w:rFonts w:cs="Arial"/>
          <w:bCs/>
          <w:iCs/>
          <w:szCs w:val="28"/>
          <w:lang w:val="en-US"/>
        </w:rPr>
        <w:t>loan</w:t>
      </w:r>
      <w:r w:rsidR="00E938E5">
        <w:rPr>
          <w:rFonts w:cs="Arial"/>
          <w:bCs/>
          <w:iCs/>
          <w:szCs w:val="28"/>
          <w:lang w:val="en-US"/>
        </w:rPr>
        <w:t xml:space="preserve"> for a car</w:t>
      </w:r>
      <w:r w:rsidRPr="00B923F7">
        <w:rPr>
          <w:rFonts w:cs="Arial"/>
          <w:bCs/>
          <w:iCs/>
          <w:szCs w:val="28"/>
          <w:lang w:val="en-US"/>
        </w:rPr>
        <w:t>. This table</w:t>
      </w:r>
    </w:p>
    <w:p w:rsidR="00B923F7" w:rsidRPr="00B923F7" w:rsidRDefault="00B923F7" w:rsidP="00B923F7">
      <w:pPr>
        <w:rPr>
          <w:rFonts w:cs="Arial"/>
          <w:bCs/>
          <w:iCs/>
          <w:szCs w:val="28"/>
          <w:lang w:val="en-US"/>
        </w:rPr>
      </w:pPr>
      <w:r w:rsidRPr="00B923F7">
        <w:rPr>
          <w:rFonts w:cs="Arial"/>
          <w:bCs/>
          <w:iCs/>
          <w:szCs w:val="28"/>
          <w:lang w:val="en-US"/>
        </w:rPr>
        <w:t>shows the minimum age requirements:</w:t>
      </w:r>
    </w:p>
    <w:p w:rsidR="00B923F7" w:rsidRPr="00B923F7" w:rsidRDefault="00B923F7" w:rsidP="00B923F7">
      <w:pPr>
        <w:rPr>
          <w:rFonts w:cs="Arial"/>
          <w:bCs/>
          <w:iCs/>
          <w:szCs w:val="28"/>
          <w:lang w:val="en-US"/>
        </w:rPr>
      </w:pPr>
    </w:p>
    <w:p w:rsidR="00B923F7" w:rsidRPr="00B923F7" w:rsidRDefault="00B923F7" w:rsidP="00B923F7">
      <w:pPr>
        <w:rPr>
          <w:rFonts w:cs="Arial"/>
          <w:bCs/>
          <w:iCs/>
          <w:szCs w:val="28"/>
          <w:lang w:val="en-US"/>
        </w:rPr>
      </w:pPr>
      <w:r w:rsidRPr="00B923F7">
        <w:rPr>
          <w:rFonts w:cs="Arial"/>
          <w:bCs/>
          <w:iCs/>
          <w:szCs w:val="28"/>
          <w:lang w:val="en-US"/>
        </w:rPr>
        <w:t xml:space="preserve">Minimum Age Requirements for the New England </w:t>
      </w:r>
      <w:r w:rsidR="00E938E5">
        <w:rPr>
          <w:rFonts w:cs="Arial"/>
          <w:bCs/>
          <w:iCs/>
          <w:szCs w:val="28"/>
          <w:lang w:val="en-US"/>
        </w:rPr>
        <w:t>s</w:t>
      </w:r>
      <w:r w:rsidRPr="00B923F7">
        <w:rPr>
          <w:rFonts w:cs="Arial"/>
          <w:bCs/>
          <w:iCs/>
          <w:szCs w:val="28"/>
          <w:lang w:val="en-US"/>
        </w:rPr>
        <w:t>tates:</w:t>
      </w:r>
    </w:p>
    <w:p w:rsidR="00B923F7" w:rsidRPr="00B923F7" w:rsidRDefault="00B923F7" w:rsidP="00B923F7">
      <w:pPr>
        <w:rPr>
          <w:rFonts w:cs="Arial"/>
          <w:bCs/>
          <w:iCs/>
          <w:szCs w:val="28"/>
          <w:lang w:val="en-US"/>
        </w:rPr>
      </w:pPr>
    </w:p>
    <w:p w:rsidR="00B923F7" w:rsidRPr="00B923F7" w:rsidRDefault="00B923F7" w:rsidP="00B923F7">
      <w:pPr>
        <w:rPr>
          <w:rFonts w:cs="Arial"/>
          <w:bCs/>
          <w:iCs/>
          <w:szCs w:val="28"/>
          <w:lang w:val="en-US"/>
        </w:rPr>
      </w:pPr>
      <w:r w:rsidRPr="00B923F7">
        <w:rPr>
          <w:rFonts w:cs="Arial"/>
          <w:bCs/>
          <w:iCs/>
          <w:szCs w:val="28"/>
          <w:lang w:val="en-US"/>
        </w:rPr>
        <w:t xml:space="preserve">  State        Age</w:t>
      </w:r>
    </w:p>
    <w:p w:rsidR="00B923F7" w:rsidRPr="00B923F7" w:rsidRDefault="00B923F7" w:rsidP="00B923F7">
      <w:pPr>
        <w:rPr>
          <w:rFonts w:cs="Arial"/>
          <w:bCs/>
          <w:iCs/>
          <w:szCs w:val="28"/>
          <w:lang w:val="en-US"/>
        </w:rPr>
      </w:pPr>
      <w:r w:rsidRPr="00B923F7">
        <w:rPr>
          <w:rFonts w:cs="Arial"/>
          <w:bCs/>
          <w:iCs/>
          <w:szCs w:val="28"/>
          <w:lang w:val="en-US"/>
        </w:rPr>
        <w:t>------------------------</w:t>
      </w:r>
    </w:p>
    <w:p w:rsidR="00B923F7" w:rsidRPr="00B923F7" w:rsidRDefault="00B923F7" w:rsidP="00B923F7">
      <w:pPr>
        <w:rPr>
          <w:rFonts w:cs="Arial"/>
          <w:bCs/>
          <w:iCs/>
          <w:szCs w:val="28"/>
          <w:lang w:val="en-US"/>
        </w:rPr>
      </w:pPr>
      <w:r w:rsidRPr="00B923F7">
        <w:rPr>
          <w:rFonts w:cs="Arial"/>
          <w:bCs/>
          <w:iCs/>
          <w:szCs w:val="28"/>
          <w:lang w:val="en-US"/>
        </w:rPr>
        <w:t xml:space="preserve">   CT          19</w:t>
      </w:r>
    </w:p>
    <w:p w:rsidR="00B923F7" w:rsidRPr="00B923F7" w:rsidRDefault="00B923F7" w:rsidP="00B923F7">
      <w:pPr>
        <w:rPr>
          <w:rFonts w:cs="Arial"/>
          <w:bCs/>
          <w:iCs/>
          <w:szCs w:val="28"/>
          <w:lang w:val="en-US"/>
        </w:rPr>
      </w:pPr>
      <w:r w:rsidRPr="00B923F7">
        <w:rPr>
          <w:rFonts w:cs="Arial"/>
          <w:bCs/>
          <w:iCs/>
          <w:szCs w:val="28"/>
          <w:lang w:val="en-US"/>
        </w:rPr>
        <w:t xml:space="preserve">   MA          18</w:t>
      </w:r>
    </w:p>
    <w:p w:rsidR="00B923F7" w:rsidRPr="00B923F7" w:rsidRDefault="00B923F7" w:rsidP="00B923F7">
      <w:pPr>
        <w:rPr>
          <w:rFonts w:cs="Arial"/>
          <w:bCs/>
          <w:iCs/>
          <w:szCs w:val="28"/>
          <w:lang w:val="en-US"/>
        </w:rPr>
      </w:pPr>
      <w:r w:rsidRPr="00B923F7">
        <w:rPr>
          <w:rFonts w:cs="Arial"/>
          <w:bCs/>
          <w:iCs/>
          <w:szCs w:val="28"/>
          <w:lang w:val="en-US"/>
        </w:rPr>
        <w:t xml:space="preserve">   ME          19</w:t>
      </w:r>
    </w:p>
    <w:p w:rsidR="00B923F7" w:rsidRPr="00B923F7" w:rsidRDefault="00B923F7" w:rsidP="00B923F7">
      <w:pPr>
        <w:rPr>
          <w:rFonts w:cs="Arial"/>
          <w:bCs/>
          <w:iCs/>
          <w:szCs w:val="28"/>
          <w:lang w:val="en-US"/>
        </w:rPr>
      </w:pPr>
      <w:r w:rsidRPr="00B923F7">
        <w:rPr>
          <w:rFonts w:cs="Arial"/>
          <w:bCs/>
          <w:iCs/>
          <w:szCs w:val="28"/>
          <w:lang w:val="en-US"/>
        </w:rPr>
        <w:t xml:space="preserve">   NH          17</w:t>
      </w:r>
    </w:p>
    <w:p w:rsidR="00B923F7" w:rsidRPr="00B923F7" w:rsidRDefault="00B923F7" w:rsidP="00B923F7">
      <w:pPr>
        <w:rPr>
          <w:rFonts w:cs="Arial"/>
          <w:bCs/>
          <w:iCs/>
          <w:szCs w:val="28"/>
          <w:lang w:val="en-US"/>
        </w:rPr>
      </w:pPr>
      <w:r w:rsidRPr="00B923F7">
        <w:rPr>
          <w:rFonts w:cs="Arial"/>
          <w:bCs/>
          <w:iCs/>
          <w:szCs w:val="28"/>
          <w:lang w:val="en-US"/>
        </w:rPr>
        <w:t xml:space="preserve">   RI          18</w:t>
      </w:r>
    </w:p>
    <w:p w:rsidR="00B923F7" w:rsidRPr="00B923F7" w:rsidRDefault="00B923F7" w:rsidP="00B923F7">
      <w:pPr>
        <w:rPr>
          <w:rFonts w:cs="Arial"/>
          <w:bCs/>
          <w:iCs/>
          <w:szCs w:val="28"/>
          <w:lang w:val="en-US"/>
        </w:rPr>
      </w:pPr>
      <w:r w:rsidRPr="00B923F7">
        <w:rPr>
          <w:rFonts w:cs="Arial"/>
          <w:bCs/>
          <w:iCs/>
          <w:szCs w:val="28"/>
          <w:lang w:val="en-US"/>
        </w:rPr>
        <w:t xml:space="preserve">   VT          16</w:t>
      </w:r>
    </w:p>
    <w:p w:rsidR="00B923F7" w:rsidRPr="00B923F7" w:rsidRDefault="00B923F7" w:rsidP="00B923F7">
      <w:pPr>
        <w:rPr>
          <w:rFonts w:cs="Arial"/>
          <w:bCs/>
          <w:iCs/>
          <w:szCs w:val="28"/>
          <w:lang w:val="en-US"/>
        </w:rPr>
      </w:pPr>
    </w:p>
    <w:p w:rsidR="00B923F7" w:rsidRPr="00B923F7" w:rsidRDefault="00B923F7" w:rsidP="00B923F7">
      <w:pPr>
        <w:rPr>
          <w:rFonts w:cs="Arial"/>
          <w:bCs/>
          <w:iCs/>
          <w:szCs w:val="28"/>
          <w:lang w:val="en-US"/>
        </w:rPr>
      </w:pPr>
      <w:r w:rsidRPr="00B923F7">
        <w:rPr>
          <w:rFonts w:cs="Arial"/>
          <w:bCs/>
          <w:iCs/>
          <w:szCs w:val="28"/>
          <w:lang w:val="en-US"/>
        </w:rPr>
        <w:t xml:space="preserve">In </w:t>
      </w:r>
      <w:r w:rsidR="000B7BD2">
        <w:rPr>
          <w:rFonts w:cs="Arial"/>
          <w:bCs/>
          <w:iCs/>
          <w:szCs w:val="28"/>
          <w:lang w:val="en-US"/>
        </w:rPr>
        <w:t>the labs\lab01 folder you will find a file</w:t>
      </w:r>
      <w:r w:rsidRPr="00B923F7">
        <w:rPr>
          <w:rFonts w:cs="Arial"/>
          <w:bCs/>
          <w:iCs/>
          <w:szCs w:val="28"/>
          <w:lang w:val="en-US"/>
        </w:rPr>
        <w:t>, auto-loan-application.xml</w:t>
      </w:r>
    </w:p>
    <w:p w:rsidR="00B923F7" w:rsidRPr="00B923F7" w:rsidRDefault="00B923F7" w:rsidP="00B923F7">
      <w:pPr>
        <w:rPr>
          <w:rFonts w:cs="Arial"/>
          <w:bCs/>
          <w:iCs/>
          <w:szCs w:val="28"/>
          <w:lang w:val="en-US"/>
        </w:rPr>
      </w:pPr>
      <w:r w:rsidRPr="00B923F7">
        <w:rPr>
          <w:rFonts w:cs="Arial"/>
          <w:bCs/>
          <w:iCs/>
          <w:szCs w:val="28"/>
          <w:lang w:val="en-US"/>
        </w:rPr>
        <w:t>Open it and examine it. You</w:t>
      </w:r>
      <w:r w:rsidR="000B7BD2">
        <w:rPr>
          <w:rFonts w:cs="Arial"/>
          <w:bCs/>
          <w:iCs/>
          <w:szCs w:val="28"/>
          <w:lang w:val="en-US"/>
        </w:rPr>
        <w:t xml:space="preserve"> </w:t>
      </w:r>
      <w:r w:rsidRPr="00B923F7">
        <w:rPr>
          <w:rFonts w:cs="Arial"/>
          <w:bCs/>
          <w:iCs/>
          <w:szCs w:val="28"/>
          <w:lang w:val="en-US"/>
        </w:rPr>
        <w:t>see that the applicant</w:t>
      </w:r>
    </w:p>
    <w:p w:rsidR="00B923F7" w:rsidRPr="00B923F7" w:rsidRDefault="00B923F7" w:rsidP="00B923F7">
      <w:pPr>
        <w:rPr>
          <w:rFonts w:cs="Arial"/>
          <w:bCs/>
          <w:iCs/>
          <w:szCs w:val="28"/>
          <w:lang w:val="en-US"/>
        </w:rPr>
      </w:pPr>
      <w:r w:rsidRPr="00B923F7">
        <w:rPr>
          <w:rFonts w:cs="Arial"/>
          <w:bCs/>
          <w:iCs/>
          <w:szCs w:val="28"/>
          <w:lang w:val="en-US"/>
        </w:rPr>
        <w:t>lives in Vermont (VT) and is 17 years old. According</w:t>
      </w:r>
    </w:p>
    <w:p w:rsidR="00B923F7" w:rsidRPr="00B923F7" w:rsidRDefault="00B923F7" w:rsidP="00B923F7">
      <w:pPr>
        <w:rPr>
          <w:rFonts w:cs="Arial"/>
          <w:bCs/>
          <w:iCs/>
          <w:szCs w:val="28"/>
          <w:lang w:val="en-US"/>
        </w:rPr>
      </w:pPr>
      <w:r w:rsidRPr="00B923F7">
        <w:rPr>
          <w:rFonts w:cs="Arial"/>
          <w:bCs/>
          <w:iCs/>
          <w:szCs w:val="28"/>
          <w:lang w:val="en-US"/>
        </w:rPr>
        <w:t>to the table</w:t>
      </w:r>
      <w:r w:rsidR="00E938E5">
        <w:rPr>
          <w:rFonts w:cs="Arial"/>
          <w:bCs/>
          <w:iCs/>
          <w:szCs w:val="28"/>
          <w:lang w:val="en-US"/>
        </w:rPr>
        <w:t xml:space="preserve"> above</w:t>
      </w:r>
      <w:r w:rsidRPr="00B923F7">
        <w:rPr>
          <w:rFonts w:cs="Arial"/>
          <w:bCs/>
          <w:iCs/>
          <w:szCs w:val="28"/>
          <w:lang w:val="en-US"/>
        </w:rPr>
        <w:t xml:space="preserve"> that qualifies him for consideration.</w:t>
      </w:r>
    </w:p>
    <w:p w:rsidR="00B923F7" w:rsidRPr="00B923F7" w:rsidRDefault="00E938E5" w:rsidP="00B923F7">
      <w:pPr>
        <w:rPr>
          <w:rFonts w:cs="Arial"/>
          <w:bCs/>
          <w:iCs/>
          <w:szCs w:val="28"/>
          <w:lang w:val="en-US"/>
        </w:rPr>
      </w:pPr>
      <w:r>
        <w:rPr>
          <w:rFonts w:cs="Arial"/>
          <w:bCs/>
          <w:iCs/>
          <w:szCs w:val="28"/>
          <w:lang w:val="en-US"/>
        </w:rPr>
        <w:t>This means that</w:t>
      </w:r>
      <w:r w:rsidR="00B923F7" w:rsidRPr="00B923F7">
        <w:rPr>
          <w:rFonts w:cs="Arial"/>
          <w:bCs/>
          <w:iCs/>
          <w:szCs w:val="28"/>
          <w:lang w:val="en-US"/>
        </w:rPr>
        <w:t xml:space="preserve"> the XML document is valid.</w:t>
      </w:r>
    </w:p>
    <w:p w:rsidR="00B923F7" w:rsidRPr="00B923F7" w:rsidRDefault="00B923F7" w:rsidP="00B923F7">
      <w:pPr>
        <w:rPr>
          <w:rFonts w:cs="Arial"/>
          <w:bCs/>
          <w:iCs/>
          <w:szCs w:val="28"/>
          <w:lang w:val="en-US"/>
        </w:rPr>
      </w:pPr>
    </w:p>
    <w:p w:rsidR="00B923F7" w:rsidRPr="00B923F7" w:rsidRDefault="00E938E5" w:rsidP="00B923F7">
      <w:pPr>
        <w:rPr>
          <w:rFonts w:cs="Arial"/>
          <w:bCs/>
          <w:iCs/>
          <w:szCs w:val="28"/>
          <w:lang w:val="en-US"/>
        </w:rPr>
      </w:pPr>
      <w:r>
        <w:rPr>
          <w:rFonts w:cs="Arial"/>
          <w:bCs/>
          <w:iCs/>
          <w:szCs w:val="28"/>
          <w:lang w:val="en-US"/>
        </w:rPr>
        <w:t>There is</w:t>
      </w:r>
      <w:r w:rsidR="00B923F7" w:rsidRPr="00B923F7">
        <w:rPr>
          <w:rFonts w:cs="Arial"/>
          <w:bCs/>
          <w:iCs/>
          <w:szCs w:val="28"/>
          <w:lang w:val="en-US"/>
        </w:rPr>
        <w:t xml:space="preserve"> a schema, auto-loan-application.xsd</w:t>
      </w:r>
    </w:p>
    <w:p w:rsidR="00B923F7" w:rsidRPr="00B923F7" w:rsidRDefault="00B923F7" w:rsidP="00B923F7">
      <w:pPr>
        <w:rPr>
          <w:rFonts w:cs="Arial"/>
          <w:bCs/>
          <w:iCs/>
          <w:szCs w:val="28"/>
          <w:lang w:val="en-US"/>
        </w:rPr>
      </w:pPr>
      <w:r w:rsidRPr="00B923F7">
        <w:rPr>
          <w:rFonts w:cs="Arial"/>
          <w:bCs/>
          <w:iCs/>
          <w:szCs w:val="28"/>
          <w:lang w:val="en-US"/>
        </w:rPr>
        <w:t>It defines the the structure of</w:t>
      </w:r>
    </w:p>
    <w:p w:rsidR="00B923F7" w:rsidRPr="00B923F7" w:rsidRDefault="00B923F7" w:rsidP="00B923F7">
      <w:pPr>
        <w:rPr>
          <w:rFonts w:cs="Arial"/>
          <w:bCs/>
          <w:iCs/>
          <w:szCs w:val="28"/>
          <w:lang w:val="en-US"/>
        </w:rPr>
      </w:pPr>
      <w:r w:rsidRPr="00B923F7">
        <w:rPr>
          <w:rFonts w:cs="Arial"/>
          <w:bCs/>
          <w:iCs/>
          <w:szCs w:val="28"/>
          <w:lang w:val="en-US"/>
        </w:rPr>
        <w:t>auto loan applications but it doesn't enforce the</w:t>
      </w:r>
    </w:p>
    <w:p w:rsidR="00B923F7" w:rsidRPr="00B923F7" w:rsidRDefault="00B923F7" w:rsidP="00B923F7">
      <w:pPr>
        <w:rPr>
          <w:rFonts w:cs="Arial"/>
          <w:bCs/>
          <w:iCs/>
          <w:szCs w:val="28"/>
          <w:lang w:val="en-US"/>
        </w:rPr>
      </w:pPr>
      <w:r w:rsidRPr="00B923F7">
        <w:rPr>
          <w:rFonts w:cs="Arial"/>
          <w:bCs/>
          <w:iCs/>
          <w:szCs w:val="28"/>
          <w:lang w:val="en-US"/>
        </w:rPr>
        <w:t>business rule (the age rule). You are to add an</w:t>
      </w:r>
    </w:p>
    <w:p w:rsidR="00B923F7" w:rsidRPr="00B923F7" w:rsidRDefault="00B923F7" w:rsidP="00B923F7">
      <w:pPr>
        <w:rPr>
          <w:rFonts w:cs="Arial"/>
          <w:bCs/>
          <w:iCs/>
          <w:szCs w:val="28"/>
          <w:lang w:val="en-US"/>
        </w:rPr>
      </w:pPr>
      <w:r w:rsidRPr="00B923F7">
        <w:rPr>
          <w:rFonts w:cs="Arial"/>
          <w:bCs/>
          <w:iCs/>
          <w:szCs w:val="28"/>
          <w:lang w:val="en-US"/>
        </w:rPr>
        <w:t>&lt;assert&gt; element that enforces the age rule.</w:t>
      </w:r>
    </w:p>
    <w:p w:rsidR="00B923F7" w:rsidRPr="00B923F7" w:rsidRDefault="00B923F7" w:rsidP="00B923F7">
      <w:pPr>
        <w:rPr>
          <w:rFonts w:cs="Arial"/>
          <w:bCs/>
          <w:iCs/>
          <w:szCs w:val="28"/>
          <w:lang w:val="en-US"/>
        </w:rPr>
      </w:pPr>
    </w:p>
    <w:p w:rsidR="00B923F7" w:rsidRPr="00B923F7" w:rsidRDefault="00B923F7" w:rsidP="00B923F7">
      <w:pPr>
        <w:rPr>
          <w:rFonts w:cs="Arial"/>
          <w:bCs/>
          <w:iCs/>
          <w:szCs w:val="28"/>
          <w:lang w:val="en-US"/>
        </w:rPr>
      </w:pPr>
      <w:r w:rsidRPr="00B923F7">
        <w:rPr>
          <w:rFonts w:cs="Arial"/>
          <w:bCs/>
          <w:iCs/>
          <w:szCs w:val="28"/>
          <w:lang w:val="en-US"/>
        </w:rPr>
        <w:t>After you've validated the XML document against the</w:t>
      </w:r>
    </w:p>
    <w:p w:rsidR="00B923F7" w:rsidRPr="00B923F7" w:rsidRDefault="00B923F7" w:rsidP="00B923F7">
      <w:pPr>
        <w:rPr>
          <w:rFonts w:cs="Arial"/>
          <w:bCs/>
          <w:iCs/>
          <w:szCs w:val="28"/>
          <w:lang w:val="en-US"/>
        </w:rPr>
      </w:pPr>
      <w:r w:rsidRPr="00B923F7">
        <w:rPr>
          <w:rFonts w:cs="Arial"/>
          <w:bCs/>
          <w:iCs/>
          <w:szCs w:val="28"/>
          <w:lang w:val="en-US"/>
        </w:rPr>
        <w:t>schema, change the data and revalidate, e.g. change Johnny Brown's</w:t>
      </w:r>
    </w:p>
    <w:p w:rsidR="008F2A27" w:rsidRDefault="00B923F7" w:rsidP="00B923F7">
      <w:pPr>
        <w:rPr>
          <w:rFonts w:cs="Arial"/>
          <w:bCs/>
          <w:iCs/>
          <w:szCs w:val="28"/>
          <w:lang w:val="en-US"/>
        </w:rPr>
      </w:pPr>
      <w:r w:rsidRPr="00B923F7">
        <w:rPr>
          <w:rFonts w:cs="Arial"/>
          <w:bCs/>
          <w:iCs/>
          <w:szCs w:val="28"/>
          <w:lang w:val="en-US"/>
        </w:rPr>
        <w:t>age to 15.</w:t>
      </w:r>
    </w:p>
    <w:p w:rsidR="008F2A27" w:rsidRDefault="008F2A27" w:rsidP="00537A4F">
      <w:pPr>
        <w:rPr>
          <w:rFonts w:cs="Arial"/>
          <w:bCs/>
          <w:iCs/>
          <w:szCs w:val="28"/>
          <w:lang w:val="en-US"/>
        </w:rPr>
      </w:pPr>
    </w:p>
    <w:p w:rsidR="008F2A27" w:rsidRDefault="008F2A27" w:rsidP="00537A4F">
      <w:pPr>
        <w:rPr>
          <w:rFonts w:cs="Arial"/>
          <w:bCs/>
          <w:iCs/>
          <w:szCs w:val="28"/>
          <w:lang w:val="en-US"/>
        </w:rPr>
      </w:pPr>
    </w:p>
    <w:p w:rsidR="008F2A27" w:rsidRDefault="008F2A27" w:rsidP="00537A4F">
      <w:pPr>
        <w:rPr>
          <w:rFonts w:cs="Arial"/>
          <w:bCs/>
          <w:iCs/>
          <w:szCs w:val="28"/>
          <w:lang w:val="en-US"/>
        </w:rPr>
      </w:pPr>
    </w:p>
    <w:p w:rsidR="008F2A27" w:rsidRPr="008F2A27" w:rsidRDefault="00B923F7" w:rsidP="008F2A27">
      <w:pPr>
        <w:pStyle w:val="Kop1"/>
        <w:rPr>
          <w:lang w:val="en-US"/>
        </w:rPr>
      </w:pPr>
      <w:r w:rsidRPr="00B923F7">
        <w:rPr>
          <w:lang w:val="en-US"/>
        </w:rPr>
        <w:lastRenderedPageBreak/>
        <w:t>Lab 2. Division of Labor</w:t>
      </w:r>
    </w:p>
    <w:p w:rsidR="008F2A27" w:rsidRPr="008F2A27" w:rsidRDefault="008F2A27" w:rsidP="008F2A27">
      <w:pPr>
        <w:rPr>
          <w:lang w:val="en-US"/>
        </w:rPr>
      </w:pPr>
    </w:p>
    <w:p w:rsidR="00B923F7" w:rsidRPr="00B923F7" w:rsidRDefault="00B923F7" w:rsidP="00B923F7">
      <w:pPr>
        <w:rPr>
          <w:lang w:val="en-US"/>
        </w:rPr>
      </w:pPr>
    </w:p>
    <w:p w:rsidR="00B923F7" w:rsidRPr="00B923F7" w:rsidRDefault="00B923F7" w:rsidP="00B923F7">
      <w:pPr>
        <w:rPr>
          <w:lang w:val="en-US"/>
        </w:rPr>
      </w:pPr>
      <w:r w:rsidRPr="00B923F7">
        <w:rPr>
          <w:lang w:val="en-US"/>
        </w:rPr>
        <w:t xml:space="preserve">In the </w:t>
      </w:r>
      <w:r w:rsidR="00E938E5">
        <w:rPr>
          <w:lang w:val="en-US"/>
        </w:rPr>
        <w:t>previous</w:t>
      </w:r>
      <w:r w:rsidR="00E938E5" w:rsidRPr="00B923F7">
        <w:rPr>
          <w:lang w:val="en-US"/>
        </w:rPr>
        <w:t xml:space="preserve"> </w:t>
      </w:r>
      <w:r w:rsidRPr="00B923F7">
        <w:rPr>
          <w:lang w:val="en-US"/>
        </w:rPr>
        <w:t>lab your schema contained two kinds of things:</w:t>
      </w:r>
    </w:p>
    <w:p w:rsidR="00B923F7" w:rsidRPr="00B923F7" w:rsidRDefault="00B923F7" w:rsidP="00B923F7">
      <w:pPr>
        <w:rPr>
          <w:lang w:val="en-US"/>
        </w:rPr>
      </w:pPr>
    </w:p>
    <w:p w:rsidR="00B923F7" w:rsidRPr="00B923F7" w:rsidRDefault="00B923F7" w:rsidP="00B923F7">
      <w:pPr>
        <w:rPr>
          <w:lang w:val="en-US"/>
        </w:rPr>
      </w:pPr>
      <w:r w:rsidRPr="00B923F7">
        <w:rPr>
          <w:lang w:val="en-US"/>
        </w:rPr>
        <w:t xml:space="preserve">1. </w:t>
      </w:r>
      <w:r w:rsidR="00E938E5" w:rsidRPr="00B923F7">
        <w:rPr>
          <w:lang w:val="en-US"/>
        </w:rPr>
        <w:t>Structur</w:t>
      </w:r>
      <w:r w:rsidR="00E938E5">
        <w:rPr>
          <w:lang w:val="en-US"/>
        </w:rPr>
        <w:t>e</w:t>
      </w:r>
      <w:r w:rsidR="00E938E5" w:rsidRPr="00B923F7">
        <w:rPr>
          <w:lang w:val="en-US"/>
        </w:rPr>
        <w:t xml:space="preserve"> </w:t>
      </w:r>
      <w:r w:rsidRPr="00B923F7">
        <w:rPr>
          <w:lang w:val="en-US"/>
        </w:rPr>
        <w:t>rules about the form (structure) of instance documents.</w:t>
      </w:r>
    </w:p>
    <w:p w:rsidR="00B923F7" w:rsidRPr="00B923F7" w:rsidRDefault="00B923F7" w:rsidP="00B923F7">
      <w:pPr>
        <w:rPr>
          <w:lang w:val="en-US"/>
        </w:rPr>
      </w:pPr>
    </w:p>
    <w:p w:rsidR="00B923F7" w:rsidRPr="00B923F7" w:rsidRDefault="00B923F7" w:rsidP="00B923F7">
      <w:pPr>
        <w:rPr>
          <w:lang w:val="en-US"/>
        </w:rPr>
      </w:pPr>
      <w:r w:rsidRPr="00B923F7">
        <w:rPr>
          <w:lang w:val="en-US"/>
        </w:rPr>
        <w:t>2. A business rule that expressed a policy the insurance</w:t>
      </w:r>
    </w:p>
    <w:p w:rsidR="00B923F7" w:rsidRPr="00B923F7" w:rsidRDefault="00B923F7" w:rsidP="00B923F7">
      <w:pPr>
        <w:rPr>
          <w:lang w:val="en-US"/>
        </w:rPr>
      </w:pPr>
      <w:r w:rsidRPr="00B923F7">
        <w:rPr>
          <w:lang w:val="en-US"/>
        </w:rPr>
        <w:t xml:space="preserve">   company has regarding the age of the applicant.</w:t>
      </w:r>
    </w:p>
    <w:p w:rsidR="00B923F7" w:rsidRPr="00B923F7" w:rsidRDefault="00B923F7" w:rsidP="00B923F7">
      <w:pPr>
        <w:rPr>
          <w:lang w:val="en-US"/>
        </w:rPr>
      </w:pPr>
    </w:p>
    <w:p w:rsidR="00B923F7" w:rsidRPr="00B923F7" w:rsidRDefault="00B923F7" w:rsidP="00B923F7">
      <w:pPr>
        <w:rPr>
          <w:lang w:val="en-US"/>
        </w:rPr>
      </w:pPr>
      <w:r w:rsidRPr="00B923F7">
        <w:rPr>
          <w:lang w:val="en-US"/>
        </w:rPr>
        <w:t xml:space="preserve">The </w:t>
      </w:r>
      <w:r w:rsidR="00E938E5" w:rsidRPr="00B923F7">
        <w:rPr>
          <w:lang w:val="en-US"/>
        </w:rPr>
        <w:t>structur</w:t>
      </w:r>
      <w:r w:rsidR="00E938E5">
        <w:rPr>
          <w:lang w:val="en-US"/>
        </w:rPr>
        <w:t xml:space="preserve">e </w:t>
      </w:r>
      <w:r w:rsidRPr="00B923F7">
        <w:rPr>
          <w:lang w:val="en-US"/>
        </w:rPr>
        <w:t xml:space="preserve">rules </w:t>
      </w:r>
      <w:r w:rsidR="00E938E5">
        <w:rPr>
          <w:lang w:val="en-US"/>
        </w:rPr>
        <w:t>should be implemented by</w:t>
      </w:r>
      <w:r w:rsidRPr="00B923F7">
        <w:rPr>
          <w:lang w:val="en-US"/>
        </w:rPr>
        <w:t xml:space="preserve"> a technical person</w:t>
      </w:r>
    </w:p>
    <w:p w:rsidR="00B923F7" w:rsidRPr="00B923F7" w:rsidRDefault="00B923F7" w:rsidP="00B923F7">
      <w:pPr>
        <w:rPr>
          <w:lang w:val="en-US"/>
        </w:rPr>
      </w:pPr>
      <w:r w:rsidRPr="00B923F7">
        <w:rPr>
          <w:lang w:val="en-US"/>
        </w:rPr>
        <w:t xml:space="preserve">, while the business rule </w:t>
      </w:r>
      <w:r w:rsidR="00E938E5">
        <w:rPr>
          <w:lang w:val="en-US"/>
        </w:rPr>
        <w:t>should be implemented by</w:t>
      </w:r>
    </w:p>
    <w:p w:rsidR="00B923F7" w:rsidRPr="00B923F7" w:rsidRDefault="00B923F7" w:rsidP="00B923F7">
      <w:pPr>
        <w:rPr>
          <w:lang w:val="en-US"/>
        </w:rPr>
      </w:pPr>
      <w:r w:rsidRPr="00B923F7">
        <w:rPr>
          <w:lang w:val="en-US"/>
        </w:rPr>
        <w:t>a business person.</w:t>
      </w:r>
    </w:p>
    <w:p w:rsidR="00B923F7" w:rsidRPr="00B923F7" w:rsidRDefault="00B923F7" w:rsidP="00B923F7">
      <w:pPr>
        <w:rPr>
          <w:lang w:val="en-US"/>
        </w:rPr>
      </w:pPr>
    </w:p>
    <w:p w:rsidR="00B923F7" w:rsidRPr="00B923F7" w:rsidRDefault="00B923F7" w:rsidP="00B923F7">
      <w:pPr>
        <w:rPr>
          <w:lang w:val="en-US"/>
        </w:rPr>
      </w:pPr>
      <w:r w:rsidRPr="00B923F7">
        <w:rPr>
          <w:lang w:val="en-US"/>
        </w:rPr>
        <w:t>Let's implement this division of labor.</w:t>
      </w:r>
    </w:p>
    <w:p w:rsidR="00B923F7" w:rsidRPr="00B923F7" w:rsidRDefault="00B923F7" w:rsidP="00B923F7">
      <w:pPr>
        <w:rPr>
          <w:lang w:val="en-US"/>
        </w:rPr>
      </w:pPr>
    </w:p>
    <w:p w:rsidR="00B923F7" w:rsidRPr="00B923F7" w:rsidRDefault="00B923F7" w:rsidP="00B923F7">
      <w:pPr>
        <w:rPr>
          <w:lang w:val="en-US"/>
        </w:rPr>
      </w:pPr>
      <w:r w:rsidRPr="00B923F7">
        <w:rPr>
          <w:lang w:val="en-US"/>
        </w:rPr>
        <w:t>auto-loan-application.xsd just contains structur</w:t>
      </w:r>
      <w:r w:rsidR="00E938E5">
        <w:rPr>
          <w:lang w:val="en-US"/>
        </w:rPr>
        <w:t>e</w:t>
      </w:r>
      <w:r w:rsidRPr="00B923F7">
        <w:rPr>
          <w:lang w:val="en-US"/>
        </w:rPr>
        <w:t xml:space="preserve"> rules.</w:t>
      </w:r>
    </w:p>
    <w:p w:rsidR="00B923F7" w:rsidRPr="00B923F7" w:rsidRDefault="00B923F7" w:rsidP="00B923F7">
      <w:pPr>
        <w:rPr>
          <w:lang w:val="en-US"/>
        </w:rPr>
      </w:pPr>
      <w:r w:rsidRPr="00B923F7">
        <w:rPr>
          <w:lang w:val="en-US"/>
        </w:rPr>
        <w:t xml:space="preserve">Open this document. </w:t>
      </w:r>
      <w:r w:rsidR="00E938E5">
        <w:rPr>
          <w:lang w:val="en-US"/>
        </w:rPr>
        <w:t xml:space="preserve">The </w:t>
      </w:r>
      <w:del w:id="0" w:author="Gert Jan Timmerman" w:date="2014-01-13T15:09:00Z">
        <w:r w:rsidRPr="00B923F7" w:rsidDel="00E938E5">
          <w:rPr>
            <w:lang w:val="en-US"/>
          </w:rPr>
          <w:delText xml:space="preserve"> </w:delText>
        </w:r>
      </w:del>
      <w:r w:rsidRPr="00B923F7">
        <w:rPr>
          <w:lang w:val="en-US"/>
        </w:rPr>
        <w:t>design</w:t>
      </w:r>
      <w:r w:rsidR="00E938E5">
        <w:rPr>
          <w:lang w:val="en-US"/>
        </w:rPr>
        <w:t xml:space="preserve"> has been changed</w:t>
      </w:r>
      <w:r w:rsidRPr="00B923F7">
        <w:rPr>
          <w:lang w:val="en-US"/>
        </w:rPr>
        <w:t xml:space="preserve"> from Russian</w:t>
      </w:r>
    </w:p>
    <w:p w:rsidR="00B923F7" w:rsidRPr="00B923F7" w:rsidRDefault="00B923F7" w:rsidP="00B923F7">
      <w:pPr>
        <w:rPr>
          <w:lang w:val="en-US"/>
        </w:rPr>
      </w:pPr>
      <w:r w:rsidRPr="00B923F7">
        <w:rPr>
          <w:lang w:val="en-US"/>
        </w:rPr>
        <w:t>Doll to Salami Slice.</w:t>
      </w:r>
    </w:p>
    <w:p w:rsidR="00B923F7" w:rsidRPr="00B923F7" w:rsidRDefault="00B923F7" w:rsidP="00B923F7">
      <w:pPr>
        <w:rPr>
          <w:lang w:val="en-US"/>
        </w:rPr>
      </w:pPr>
    </w:p>
    <w:p w:rsidR="00B923F7" w:rsidRPr="00B923F7" w:rsidRDefault="00B923F7" w:rsidP="00B923F7">
      <w:pPr>
        <w:rPr>
          <w:lang w:val="en-US"/>
        </w:rPr>
      </w:pPr>
      <w:r w:rsidRPr="00B923F7">
        <w:rPr>
          <w:lang w:val="en-US"/>
        </w:rPr>
        <w:t>Create a second schema, auto-loan-min-age.xsd that</w:t>
      </w:r>
    </w:p>
    <w:p w:rsidR="00B923F7" w:rsidRPr="00B923F7" w:rsidRDefault="00B923F7" w:rsidP="00B923F7">
      <w:pPr>
        <w:rPr>
          <w:lang w:val="en-US"/>
        </w:rPr>
      </w:pPr>
      <w:r w:rsidRPr="00B923F7">
        <w:rPr>
          <w:lang w:val="en-US"/>
        </w:rPr>
        <w:t>expresses the business rule.</w:t>
      </w:r>
    </w:p>
    <w:p w:rsidR="00B923F7" w:rsidRPr="00B923F7" w:rsidRDefault="00B923F7" w:rsidP="00B923F7">
      <w:pPr>
        <w:rPr>
          <w:lang w:val="en-US"/>
        </w:rPr>
      </w:pPr>
    </w:p>
    <w:p w:rsidR="00B923F7" w:rsidRPr="00B923F7" w:rsidRDefault="00B923F7" w:rsidP="00B923F7">
      <w:pPr>
        <w:rPr>
          <w:lang w:val="en-US"/>
        </w:rPr>
      </w:pPr>
      <w:r w:rsidRPr="00B923F7">
        <w:rPr>
          <w:lang w:val="en-US"/>
        </w:rPr>
        <w:t>You will need to use the xs:override element. It's pretty</w:t>
      </w:r>
    </w:p>
    <w:p w:rsidR="00B923F7" w:rsidRPr="00B923F7" w:rsidRDefault="00B923F7" w:rsidP="00B923F7">
      <w:pPr>
        <w:rPr>
          <w:lang w:val="en-US"/>
        </w:rPr>
      </w:pPr>
      <w:r w:rsidRPr="00B923F7">
        <w:rPr>
          <w:lang w:val="en-US"/>
        </w:rPr>
        <w:t>straightforward:</w:t>
      </w:r>
    </w:p>
    <w:p w:rsidR="00B923F7" w:rsidRPr="00B923F7" w:rsidRDefault="00B923F7" w:rsidP="00B923F7">
      <w:pPr>
        <w:rPr>
          <w:lang w:val="en-US"/>
        </w:rPr>
      </w:pPr>
    </w:p>
    <w:p w:rsidR="00B923F7" w:rsidRPr="00B923F7" w:rsidRDefault="00B923F7" w:rsidP="00B923F7">
      <w:pPr>
        <w:rPr>
          <w:lang w:val="en-US"/>
        </w:rPr>
      </w:pPr>
      <w:r w:rsidRPr="00B923F7">
        <w:rPr>
          <w:lang w:val="en-US"/>
        </w:rPr>
        <w:t xml:space="preserve">   &lt;xs:override schemaLocation="auto-loan-application.xsd"&gt;</w:t>
      </w:r>
    </w:p>
    <w:p w:rsidR="00B923F7" w:rsidRPr="00B923F7" w:rsidRDefault="00B923F7" w:rsidP="00B923F7">
      <w:pPr>
        <w:rPr>
          <w:lang w:val="en-US"/>
        </w:rPr>
      </w:pPr>
    </w:p>
    <w:p w:rsidR="00B923F7" w:rsidRPr="00B923F7" w:rsidRDefault="00B923F7" w:rsidP="00B923F7">
      <w:pPr>
        <w:rPr>
          <w:lang w:val="en-US"/>
        </w:rPr>
      </w:pPr>
      <w:r w:rsidRPr="00B923F7">
        <w:rPr>
          <w:lang w:val="en-US"/>
        </w:rPr>
        <w:t xml:space="preserve">      -- In here you redefine a globally</w:t>
      </w:r>
    </w:p>
    <w:p w:rsidR="00B923F7" w:rsidRPr="00B923F7" w:rsidRDefault="00B923F7" w:rsidP="00B923F7">
      <w:pPr>
        <w:rPr>
          <w:lang w:val="en-US"/>
        </w:rPr>
      </w:pPr>
      <w:r w:rsidRPr="00B923F7">
        <w:rPr>
          <w:lang w:val="en-US"/>
        </w:rPr>
        <w:t xml:space="preserve">      -- declared/defined component in</w:t>
      </w:r>
    </w:p>
    <w:p w:rsidR="00B923F7" w:rsidRPr="00B923F7" w:rsidRDefault="00B923F7" w:rsidP="00B923F7">
      <w:pPr>
        <w:rPr>
          <w:lang w:val="en-US"/>
        </w:rPr>
      </w:pPr>
      <w:r w:rsidRPr="00B923F7">
        <w:rPr>
          <w:lang w:val="en-US"/>
        </w:rPr>
        <w:t xml:space="preserve">      -- auto-loan-application.xsd</w:t>
      </w:r>
    </w:p>
    <w:p w:rsidR="00B923F7" w:rsidRPr="00B923F7" w:rsidRDefault="00B923F7" w:rsidP="00B923F7">
      <w:pPr>
        <w:rPr>
          <w:lang w:val="en-US"/>
        </w:rPr>
      </w:pPr>
    </w:p>
    <w:p w:rsidR="00B923F7" w:rsidRPr="00B923F7" w:rsidRDefault="00B923F7" w:rsidP="00B923F7">
      <w:pPr>
        <w:rPr>
          <w:lang w:val="en-US"/>
        </w:rPr>
      </w:pPr>
      <w:r w:rsidRPr="00B923F7">
        <w:rPr>
          <w:lang w:val="en-US"/>
        </w:rPr>
        <w:t xml:space="preserve">   &lt;/xs:override&gt;</w:t>
      </w:r>
    </w:p>
    <w:p w:rsidR="00B923F7" w:rsidRPr="00B923F7" w:rsidRDefault="00B923F7" w:rsidP="00B923F7">
      <w:pPr>
        <w:rPr>
          <w:lang w:val="en-US"/>
        </w:rPr>
      </w:pPr>
    </w:p>
    <w:p w:rsidR="00B923F7" w:rsidRPr="00B923F7" w:rsidRDefault="00B923F7" w:rsidP="00B923F7">
      <w:pPr>
        <w:rPr>
          <w:lang w:val="en-US"/>
        </w:rPr>
      </w:pPr>
      <w:r w:rsidRPr="00B923F7">
        <w:rPr>
          <w:lang w:val="en-US"/>
        </w:rPr>
        <w:t>After you've created this new schema validate auto-loan-application.xml</w:t>
      </w:r>
    </w:p>
    <w:p w:rsidR="008F2A27" w:rsidRDefault="00B923F7" w:rsidP="00B923F7">
      <w:pPr>
        <w:rPr>
          <w:lang w:val="en-US"/>
        </w:rPr>
      </w:pPr>
      <w:r w:rsidRPr="00B923F7">
        <w:rPr>
          <w:lang w:val="en-US"/>
        </w:rPr>
        <w:t>against it.</w:t>
      </w:r>
    </w:p>
    <w:p w:rsidR="008F2A27" w:rsidRPr="008F2A27" w:rsidRDefault="00A21676" w:rsidP="008F2A27">
      <w:pPr>
        <w:pStyle w:val="Kop1"/>
        <w:rPr>
          <w:lang w:val="en-US"/>
        </w:rPr>
      </w:pPr>
      <w:r>
        <w:rPr>
          <w:lang w:val="en-US"/>
        </w:rPr>
        <w:lastRenderedPageBreak/>
        <w:t>Lab 3</w:t>
      </w:r>
      <w:r w:rsidRPr="00A21676">
        <w:rPr>
          <w:lang w:val="en-US"/>
        </w:rPr>
        <w:t>. Check Election Results</w:t>
      </w:r>
    </w:p>
    <w:p w:rsidR="008F2A27" w:rsidRPr="008F2A27" w:rsidRDefault="008F2A27" w:rsidP="008F2A27">
      <w:pPr>
        <w:rPr>
          <w:lang w:val="en-US"/>
        </w:rPr>
      </w:pPr>
    </w:p>
    <w:p w:rsidR="00A21676" w:rsidRPr="00A21676" w:rsidRDefault="00A21676" w:rsidP="00A21676">
      <w:pPr>
        <w:rPr>
          <w:lang w:val="en-US"/>
        </w:rPr>
      </w:pPr>
    </w:p>
    <w:p w:rsidR="00A21676" w:rsidRPr="00A21676" w:rsidRDefault="00A21676" w:rsidP="00A21676">
      <w:pPr>
        <w:rPr>
          <w:lang w:val="en-US"/>
        </w:rPr>
      </w:pPr>
      <w:r w:rsidRPr="00A21676">
        <w:rPr>
          <w:lang w:val="en-US"/>
        </w:rPr>
        <w:t xml:space="preserve">In </w:t>
      </w:r>
      <w:r w:rsidR="000B7BD2">
        <w:rPr>
          <w:lang w:val="en-US"/>
        </w:rPr>
        <w:t>the labs\lab03</w:t>
      </w:r>
      <w:r w:rsidRPr="00A21676">
        <w:rPr>
          <w:lang w:val="en-US"/>
        </w:rPr>
        <w:t xml:space="preserve"> folder is election-results.xml</w:t>
      </w:r>
    </w:p>
    <w:p w:rsidR="00A21676" w:rsidRPr="00A21676" w:rsidRDefault="00A21676" w:rsidP="00A21676">
      <w:pPr>
        <w:rPr>
          <w:lang w:val="en-US"/>
        </w:rPr>
      </w:pPr>
      <w:r w:rsidRPr="00A21676">
        <w:rPr>
          <w:lang w:val="en-US"/>
        </w:rPr>
        <w:t>Open it and examine its contents. It contains</w:t>
      </w:r>
    </w:p>
    <w:p w:rsidR="00A21676" w:rsidRPr="00A21676" w:rsidRDefault="00A21676" w:rsidP="00A21676">
      <w:pPr>
        <w:rPr>
          <w:lang w:val="en-US"/>
        </w:rPr>
      </w:pPr>
      <w:r w:rsidRPr="00A21676">
        <w:rPr>
          <w:lang w:val="en-US"/>
        </w:rPr>
        <w:t>the results of an election. It shows the</w:t>
      </w:r>
    </w:p>
    <w:p w:rsidR="00A21676" w:rsidRPr="00A21676" w:rsidRDefault="00A21676" w:rsidP="00A21676">
      <w:pPr>
        <w:rPr>
          <w:lang w:val="en-US"/>
        </w:rPr>
      </w:pPr>
      <w:r w:rsidRPr="00A21676">
        <w:rPr>
          <w:lang w:val="en-US"/>
        </w:rPr>
        <w:t>percentage that each candidate received.</w:t>
      </w:r>
    </w:p>
    <w:p w:rsidR="00A21676" w:rsidRPr="00A21676" w:rsidRDefault="00A21676" w:rsidP="00A21676">
      <w:pPr>
        <w:rPr>
          <w:lang w:val="en-US"/>
        </w:rPr>
      </w:pPr>
    </w:p>
    <w:p w:rsidR="00A21676" w:rsidRPr="00A21676" w:rsidRDefault="00A21676" w:rsidP="00A21676">
      <w:pPr>
        <w:rPr>
          <w:lang w:val="en-US"/>
        </w:rPr>
      </w:pPr>
      <w:r w:rsidRPr="00A21676">
        <w:rPr>
          <w:lang w:val="en-US"/>
        </w:rPr>
        <w:t xml:space="preserve">In this folder </w:t>
      </w:r>
      <w:r w:rsidR="00A1338A">
        <w:rPr>
          <w:lang w:val="en-US"/>
        </w:rPr>
        <w:t xml:space="preserve">you will also find </w:t>
      </w:r>
      <w:r w:rsidRPr="00A21676">
        <w:rPr>
          <w:lang w:val="en-US"/>
        </w:rPr>
        <w:t>election-results.xsd</w:t>
      </w:r>
    </w:p>
    <w:p w:rsidR="00A21676" w:rsidRPr="00A21676" w:rsidRDefault="00A21676" w:rsidP="00A21676">
      <w:pPr>
        <w:rPr>
          <w:lang w:val="en-US"/>
        </w:rPr>
      </w:pPr>
      <w:r w:rsidRPr="00A21676">
        <w:rPr>
          <w:lang w:val="en-US"/>
        </w:rPr>
        <w:t>Open it and examine its contents. It expresses</w:t>
      </w:r>
    </w:p>
    <w:p w:rsidR="00A21676" w:rsidRPr="00A21676" w:rsidRDefault="00A21676" w:rsidP="00A21676">
      <w:pPr>
        <w:rPr>
          <w:lang w:val="en-US"/>
        </w:rPr>
      </w:pPr>
      <w:r w:rsidRPr="00A21676">
        <w:rPr>
          <w:lang w:val="en-US"/>
        </w:rPr>
        <w:t>the structure of the instance document.</w:t>
      </w:r>
    </w:p>
    <w:p w:rsidR="00A21676" w:rsidRPr="00A21676" w:rsidRDefault="00A21676" w:rsidP="00A21676">
      <w:pPr>
        <w:rPr>
          <w:lang w:val="en-US"/>
        </w:rPr>
      </w:pPr>
    </w:p>
    <w:p w:rsidR="00A21676" w:rsidRPr="00A21676" w:rsidRDefault="00A21676" w:rsidP="00A21676">
      <w:pPr>
        <w:rPr>
          <w:lang w:val="en-US"/>
        </w:rPr>
      </w:pPr>
      <w:r w:rsidRPr="00A21676">
        <w:rPr>
          <w:lang w:val="en-US"/>
        </w:rPr>
        <w:t>For the instance document to be valid it</w:t>
      </w:r>
    </w:p>
    <w:p w:rsidR="00A21676" w:rsidRPr="00A21676" w:rsidRDefault="00A21676" w:rsidP="00A21676">
      <w:pPr>
        <w:rPr>
          <w:lang w:val="en-US"/>
        </w:rPr>
      </w:pPr>
      <w:r w:rsidRPr="00A21676">
        <w:rPr>
          <w:lang w:val="en-US"/>
        </w:rPr>
        <w:t>must have the correct structure and it</w:t>
      </w:r>
    </w:p>
    <w:p w:rsidR="00A21676" w:rsidRPr="00A21676" w:rsidRDefault="00A21676" w:rsidP="00A21676">
      <w:pPr>
        <w:rPr>
          <w:lang w:val="en-US"/>
        </w:rPr>
      </w:pPr>
      <w:r w:rsidRPr="00A21676">
        <w:rPr>
          <w:lang w:val="en-US"/>
        </w:rPr>
        <w:t>must conform to this</w:t>
      </w:r>
      <w:r w:rsidR="00E938E5">
        <w:rPr>
          <w:lang w:val="en-US"/>
        </w:rPr>
        <w:t xml:space="preserve"> extra</w:t>
      </w:r>
      <w:r w:rsidRPr="00A21676">
        <w:rPr>
          <w:lang w:val="en-US"/>
        </w:rPr>
        <w:t xml:space="preserve"> rule:</w:t>
      </w:r>
    </w:p>
    <w:p w:rsidR="00A21676" w:rsidRPr="00A21676" w:rsidRDefault="00A21676" w:rsidP="00A21676">
      <w:pPr>
        <w:rPr>
          <w:lang w:val="en-US"/>
        </w:rPr>
      </w:pPr>
    </w:p>
    <w:p w:rsidR="00A21676" w:rsidRPr="00A21676" w:rsidRDefault="00A21676" w:rsidP="00A21676">
      <w:pPr>
        <w:rPr>
          <w:lang w:val="en-US"/>
        </w:rPr>
      </w:pPr>
      <w:r w:rsidRPr="00A21676">
        <w:rPr>
          <w:lang w:val="en-US"/>
        </w:rPr>
        <w:t xml:space="preserve">  The sum of all the percentages </w:t>
      </w:r>
    </w:p>
    <w:p w:rsidR="00A21676" w:rsidRPr="00A21676" w:rsidRDefault="00A21676" w:rsidP="00A21676">
      <w:pPr>
        <w:rPr>
          <w:lang w:val="en-US"/>
        </w:rPr>
      </w:pPr>
      <w:r w:rsidRPr="00A21676">
        <w:rPr>
          <w:lang w:val="en-US"/>
        </w:rPr>
        <w:t xml:space="preserve">  must be 100.</w:t>
      </w:r>
    </w:p>
    <w:p w:rsidR="00A21676" w:rsidRPr="00A21676" w:rsidRDefault="00A21676" w:rsidP="00A21676">
      <w:pPr>
        <w:rPr>
          <w:lang w:val="en-US"/>
        </w:rPr>
      </w:pPr>
    </w:p>
    <w:p w:rsidR="00A21676" w:rsidRPr="00A21676" w:rsidRDefault="00A21676" w:rsidP="00A21676">
      <w:pPr>
        <w:rPr>
          <w:lang w:val="en-US"/>
        </w:rPr>
      </w:pPr>
      <w:r w:rsidRPr="00A21676">
        <w:rPr>
          <w:lang w:val="en-US"/>
        </w:rPr>
        <w:t>Add an assertion to the schema to implement</w:t>
      </w:r>
    </w:p>
    <w:p w:rsidR="005843E0" w:rsidRDefault="00A21676" w:rsidP="00A21676">
      <w:pPr>
        <w:rPr>
          <w:lang w:val="en-US"/>
        </w:rPr>
      </w:pPr>
      <w:r w:rsidRPr="00A21676">
        <w:rPr>
          <w:lang w:val="en-US"/>
        </w:rPr>
        <w:t xml:space="preserve">this rule. </w:t>
      </w:r>
      <w:r w:rsidR="005843E0">
        <w:rPr>
          <w:lang w:val="en-US"/>
        </w:rPr>
        <w:br w:type="page"/>
      </w:r>
    </w:p>
    <w:p w:rsidR="005843E0" w:rsidRPr="005843E0" w:rsidRDefault="00A21676" w:rsidP="005843E0">
      <w:pPr>
        <w:pStyle w:val="Kop1"/>
        <w:rPr>
          <w:lang w:val="en-US"/>
        </w:rPr>
      </w:pPr>
      <w:r w:rsidRPr="00A21676">
        <w:rPr>
          <w:lang w:val="en-US"/>
        </w:rPr>
        <w:lastRenderedPageBreak/>
        <w:t xml:space="preserve">Lab </w:t>
      </w:r>
      <w:r>
        <w:rPr>
          <w:lang w:val="en-US"/>
        </w:rPr>
        <w:t>4</w:t>
      </w:r>
      <w:r w:rsidRPr="00A21676">
        <w:rPr>
          <w:lang w:val="en-US"/>
        </w:rPr>
        <w:t>. Prohibit Reserved Words</w:t>
      </w:r>
      <w:r>
        <w:rPr>
          <w:lang w:val="en-US"/>
        </w:rPr>
        <w:t xml:space="preserve"> and enforce classification</w:t>
      </w:r>
    </w:p>
    <w:p w:rsidR="005843E0" w:rsidRPr="005843E0" w:rsidRDefault="005843E0" w:rsidP="005843E0">
      <w:pPr>
        <w:rPr>
          <w:lang w:val="en-US"/>
        </w:rPr>
      </w:pPr>
    </w:p>
    <w:p w:rsidR="00A21676" w:rsidRPr="00A21676" w:rsidRDefault="00A21676" w:rsidP="00A21676">
      <w:pPr>
        <w:rPr>
          <w:lang w:val="en-US"/>
        </w:rPr>
      </w:pPr>
      <w:r>
        <w:rPr>
          <w:lang w:val="en-US"/>
        </w:rPr>
        <w:t>In the lab folder you will find a</w:t>
      </w:r>
      <w:r w:rsidR="00E938E5">
        <w:rPr>
          <w:lang w:val="en-US"/>
        </w:rPr>
        <w:t>n</w:t>
      </w:r>
      <w:r>
        <w:rPr>
          <w:lang w:val="en-US"/>
        </w:rPr>
        <w:t xml:space="preserve"> xml document that represents a document with paragraphs. The document has a security classification. The paragraphs also have a classification</w:t>
      </w:r>
      <w:r w:rsidR="00A1338A">
        <w:rPr>
          <w:lang w:val="en-US"/>
        </w:rPr>
        <w:t>.</w:t>
      </w:r>
    </w:p>
    <w:p w:rsidR="00A21676" w:rsidRPr="00A21676" w:rsidRDefault="00A1338A" w:rsidP="00A21676">
      <w:pPr>
        <w:rPr>
          <w:lang w:val="en-US"/>
        </w:rPr>
      </w:pPr>
      <w:r>
        <w:rPr>
          <w:lang w:val="en-US"/>
        </w:rPr>
        <w:t>No p</w:t>
      </w:r>
      <w:r w:rsidR="00A21676" w:rsidRPr="00A21676">
        <w:rPr>
          <w:lang w:val="en-US"/>
        </w:rPr>
        <w:t>ara element</w:t>
      </w:r>
      <w:r>
        <w:rPr>
          <w:lang w:val="en-US"/>
        </w:rPr>
        <w:t xml:space="preserve"> </w:t>
      </w:r>
      <w:r w:rsidR="00A21676" w:rsidRPr="00A21676">
        <w:rPr>
          <w:lang w:val="en-US"/>
        </w:rPr>
        <w:t>may have a classification higher than the</w:t>
      </w:r>
    </w:p>
    <w:p w:rsidR="00A21676" w:rsidRDefault="00A21676" w:rsidP="00A21676">
      <w:pPr>
        <w:rPr>
          <w:lang w:val="en-US"/>
        </w:rPr>
      </w:pPr>
      <w:r w:rsidRPr="00A21676">
        <w:rPr>
          <w:lang w:val="en-US"/>
        </w:rPr>
        <w:t>Document's classification.</w:t>
      </w:r>
      <w:r w:rsidR="00105C19">
        <w:rPr>
          <w:lang w:val="en-US"/>
        </w:rPr>
        <w:t xml:space="preserve"> That means if the document has a classification of Secret, the paragraphs may not have Top Secret.</w:t>
      </w:r>
    </w:p>
    <w:p w:rsidR="00105C19" w:rsidRDefault="00105C19" w:rsidP="00A21676">
      <w:pPr>
        <w:rPr>
          <w:lang w:val="en-US"/>
        </w:rPr>
      </w:pPr>
    </w:p>
    <w:p w:rsidR="00105C19" w:rsidRPr="00A21676" w:rsidRDefault="00105C19" w:rsidP="00A21676">
      <w:pPr>
        <w:rPr>
          <w:lang w:val="en-US"/>
        </w:rPr>
      </w:pPr>
      <w:r>
        <w:rPr>
          <w:lang w:val="en-US"/>
        </w:rPr>
        <w:t>Add an assertion for this</w:t>
      </w:r>
      <w:r w:rsidR="004F7879">
        <w:rPr>
          <w:lang w:val="en-US"/>
        </w:rPr>
        <w:t xml:space="preserve"> rule</w:t>
      </w:r>
      <w:r>
        <w:rPr>
          <w:lang w:val="en-US"/>
        </w:rPr>
        <w:t>.</w:t>
      </w:r>
    </w:p>
    <w:p w:rsidR="00A21676" w:rsidRPr="00A21676" w:rsidRDefault="00A21676" w:rsidP="00A21676">
      <w:pPr>
        <w:rPr>
          <w:lang w:val="en-US"/>
        </w:rPr>
      </w:pPr>
    </w:p>
    <w:p w:rsidR="00A21676" w:rsidRPr="00A21676" w:rsidRDefault="00A21676" w:rsidP="00A21676">
      <w:pPr>
        <w:rPr>
          <w:lang w:val="en-US"/>
        </w:rPr>
      </w:pPr>
      <w:r w:rsidRPr="00A21676">
        <w:rPr>
          <w:lang w:val="en-US"/>
        </w:rPr>
        <w:t>You</w:t>
      </w:r>
      <w:r w:rsidR="00105C19">
        <w:rPr>
          <w:lang w:val="en-US"/>
        </w:rPr>
        <w:t xml:space="preserve"> </w:t>
      </w:r>
      <w:r w:rsidR="004F7879">
        <w:rPr>
          <w:lang w:val="en-US"/>
        </w:rPr>
        <w:t>must</w:t>
      </w:r>
      <w:r w:rsidRPr="00A21676">
        <w:rPr>
          <w:lang w:val="en-US"/>
        </w:rPr>
        <w:t xml:space="preserve"> also check each Para</w:t>
      </w:r>
      <w:r w:rsidR="004F7879">
        <w:rPr>
          <w:lang w:val="en-US"/>
        </w:rPr>
        <w:t>-element</w:t>
      </w:r>
      <w:r w:rsidRPr="00A21676">
        <w:rPr>
          <w:lang w:val="en-US"/>
        </w:rPr>
        <w:t xml:space="preserve"> for use of the</w:t>
      </w:r>
    </w:p>
    <w:p w:rsidR="00A21676" w:rsidRPr="00A21676" w:rsidRDefault="00A21676" w:rsidP="00A21676">
      <w:pPr>
        <w:rPr>
          <w:lang w:val="en-US"/>
        </w:rPr>
      </w:pPr>
      <w:r w:rsidRPr="00A21676">
        <w:rPr>
          <w:lang w:val="en-US"/>
        </w:rPr>
        <w:t>reserved words 'script' and 'function'.</w:t>
      </w:r>
    </w:p>
    <w:p w:rsidR="00A21676" w:rsidRPr="00A21676" w:rsidRDefault="00A21676" w:rsidP="00A21676">
      <w:pPr>
        <w:rPr>
          <w:lang w:val="en-US"/>
        </w:rPr>
      </w:pPr>
    </w:p>
    <w:p w:rsidR="00A21676" w:rsidRPr="00A21676" w:rsidRDefault="00A21676" w:rsidP="00A21676">
      <w:pPr>
        <w:rPr>
          <w:lang w:val="en-US"/>
        </w:rPr>
      </w:pPr>
      <w:r w:rsidRPr="00A21676">
        <w:rPr>
          <w:lang w:val="en-US"/>
        </w:rPr>
        <w:t>Open classification.xsd and examine it. Notice</w:t>
      </w:r>
    </w:p>
    <w:p w:rsidR="00A21676" w:rsidRPr="00A21676" w:rsidRDefault="00A21676" w:rsidP="00A21676">
      <w:pPr>
        <w:rPr>
          <w:lang w:val="en-US"/>
        </w:rPr>
      </w:pPr>
      <w:r w:rsidRPr="00A21676">
        <w:rPr>
          <w:lang w:val="en-US"/>
        </w:rPr>
        <w:t>the simpleType called paraType. Add an assertion</w:t>
      </w:r>
    </w:p>
    <w:p w:rsidR="002D7E34" w:rsidRDefault="00A21676" w:rsidP="00A21676">
      <w:pPr>
        <w:rPr>
          <w:lang w:val="en-US"/>
        </w:rPr>
      </w:pPr>
      <w:r w:rsidRPr="00A21676">
        <w:rPr>
          <w:lang w:val="en-US"/>
        </w:rPr>
        <w:t>facet that checks for 'script' and 'function'.</w:t>
      </w:r>
    </w:p>
    <w:p w:rsidR="00090671" w:rsidRDefault="00090671" w:rsidP="00A21676">
      <w:pPr>
        <w:rPr>
          <w:lang w:val="en-US"/>
        </w:rPr>
      </w:pPr>
    </w:p>
    <w:p w:rsidR="00090671" w:rsidRDefault="00090671" w:rsidP="00A21676">
      <w:pPr>
        <w:rPr>
          <w:lang w:val="en-US"/>
        </w:rPr>
      </w:pPr>
      <w:r>
        <w:rPr>
          <w:lang w:val="en-US"/>
        </w:rPr>
        <w:t>Finally, use schema wide attributes for the classification attribute, but make sure only the document and para elements inherit it.</w:t>
      </w:r>
    </w:p>
    <w:p w:rsidR="002D7E34" w:rsidRDefault="002D7E34" w:rsidP="002D7E34">
      <w:pPr>
        <w:rPr>
          <w:lang w:val="en-US"/>
        </w:rPr>
      </w:pPr>
      <w:r>
        <w:rPr>
          <w:lang w:val="en-US"/>
        </w:rPr>
        <w:br w:type="page"/>
      </w:r>
    </w:p>
    <w:p w:rsidR="00822487" w:rsidRPr="00822487" w:rsidRDefault="00822487" w:rsidP="00822487">
      <w:pPr>
        <w:pStyle w:val="Kop1"/>
        <w:rPr>
          <w:lang w:val="en-US"/>
        </w:rPr>
      </w:pPr>
      <w:r>
        <w:rPr>
          <w:lang w:val="en-US"/>
        </w:rPr>
        <w:lastRenderedPageBreak/>
        <w:t>Lab 5</w:t>
      </w:r>
      <w:r w:rsidRPr="00822487">
        <w:rPr>
          <w:lang w:val="en-US"/>
        </w:rPr>
        <w:t>. Conditional Appliance</w:t>
      </w:r>
    </w:p>
    <w:p w:rsidR="00822487" w:rsidRPr="00822487" w:rsidRDefault="00822487" w:rsidP="00822487">
      <w:pPr>
        <w:rPr>
          <w:lang w:val="en-US"/>
        </w:rPr>
      </w:pPr>
    </w:p>
    <w:p w:rsidR="00822487" w:rsidRPr="00822487" w:rsidRDefault="00822487" w:rsidP="00822487">
      <w:pPr>
        <w:rPr>
          <w:lang w:val="en-US"/>
        </w:rPr>
      </w:pPr>
      <w:r w:rsidRPr="00822487">
        <w:rPr>
          <w:lang w:val="en-US"/>
        </w:rPr>
        <w:t>Open homeAppliances.xml and examine it. Notice</w:t>
      </w:r>
    </w:p>
    <w:p w:rsidR="00822487" w:rsidRPr="00822487" w:rsidRDefault="00822487" w:rsidP="00822487">
      <w:pPr>
        <w:rPr>
          <w:lang w:val="en-US"/>
        </w:rPr>
      </w:pPr>
      <w:r w:rsidRPr="00822487">
        <w:rPr>
          <w:lang w:val="en-US"/>
        </w:rPr>
        <w:t>that each &lt;appliance&gt; element has a kind attribute,</w:t>
      </w:r>
    </w:p>
    <w:p w:rsidR="00822487" w:rsidRPr="00822487" w:rsidRDefault="00822487" w:rsidP="00822487">
      <w:pPr>
        <w:rPr>
          <w:lang w:val="en-US"/>
        </w:rPr>
      </w:pPr>
      <w:r w:rsidRPr="00822487">
        <w:rPr>
          <w:lang w:val="en-US"/>
        </w:rPr>
        <w:t>which specifies whether the appliance is a stereo</w:t>
      </w:r>
    </w:p>
    <w:p w:rsidR="00822487" w:rsidRPr="00822487" w:rsidRDefault="00822487" w:rsidP="00822487">
      <w:pPr>
        <w:rPr>
          <w:lang w:val="en-US"/>
        </w:rPr>
      </w:pPr>
      <w:r w:rsidRPr="00822487">
        <w:rPr>
          <w:lang w:val="en-US"/>
        </w:rPr>
        <w:t>appliance or a juicer appliance.</w:t>
      </w:r>
      <w:r>
        <w:rPr>
          <w:lang w:val="en-US"/>
        </w:rPr>
        <w:t xml:space="preserve"> If there is an unknown type specified throw an error!</w:t>
      </w:r>
    </w:p>
    <w:p w:rsidR="00822487" w:rsidRPr="00822487" w:rsidRDefault="00822487" w:rsidP="00822487">
      <w:pPr>
        <w:rPr>
          <w:lang w:val="en-US"/>
        </w:rPr>
      </w:pPr>
    </w:p>
    <w:p w:rsidR="00822487" w:rsidRPr="00822487" w:rsidRDefault="00822487" w:rsidP="00822487">
      <w:pPr>
        <w:rPr>
          <w:lang w:val="en-US"/>
        </w:rPr>
      </w:pPr>
      <w:r w:rsidRPr="00822487">
        <w:rPr>
          <w:lang w:val="en-US"/>
        </w:rPr>
        <w:t>Update homeAppliances.xsd so that the &lt;appliance&gt; element</w:t>
      </w:r>
    </w:p>
    <w:p w:rsidR="00822487" w:rsidRPr="00822487" w:rsidRDefault="00822487" w:rsidP="00822487">
      <w:pPr>
        <w:rPr>
          <w:lang w:val="en-US"/>
        </w:rPr>
      </w:pPr>
      <w:r w:rsidRPr="00822487">
        <w:rPr>
          <w:lang w:val="en-US"/>
        </w:rPr>
        <w:t>has a content (type) that depends on (is conditional to)</w:t>
      </w:r>
    </w:p>
    <w:p w:rsidR="00407E7D" w:rsidRDefault="00822487" w:rsidP="00822487">
      <w:pPr>
        <w:rPr>
          <w:lang w:val="en-US"/>
        </w:rPr>
      </w:pPr>
      <w:r w:rsidRPr="00822487">
        <w:rPr>
          <w:lang w:val="en-US"/>
        </w:rPr>
        <w:t>the value of the kind attribute.</w:t>
      </w:r>
    </w:p>
    <w:p w:rsidR="00407E7D" w:rsidRDefault="00407E7D" w:rsidP="00407E7D">
      <w:pPr>
        <w:rPr>
          <w:lang w:val="en-US"/>
        </w:rPr>
      </w:pPr>
      <w:r>
        <w:rPr>
          <w:lang w:val="en-US"/>
        </w:rPr>
        <w:br w:type="page"/>
      </w:r>
    </w:p>
    <w:p w:rsidR="00407E7D" w:rsidRPr="00407E7D" w:rsidRDefault="00407E7D" w:rsidP="00407E7D">
      <w:pPr>
        <w:pStyle w:val="Kop1"/>
        <w:rPr>
          <w:lang w:val="en-US"/>
        </w:rPr>
      </w:pPr>
      <w:r>
        <w:rPr>
          <w:lang w:val="en-US"/>
        </w:rPr>
        <w:lastRenderedPageBreak/>
        <w:t>Lab 06</w:t>
      </w:r>
      <w:r w:rsidRPr="00407E7D">
        <w:rPr>
          <w:lang w:val="en-US"/>
        </w:rPr>
        <w:t xml:space="preserve">. </w:t>
      </w:r>
      <w:r w:rsidR="00B85F94">
        <w:rPr>
          <w:lang w:val="en-US"/>
        </w:rPr>
        <w:t>Open</w:t>
      </w:r>
      <w:r>
        <w:rPr>
          <w:lang w:val="en-US"/>
        </w:rPr>
        <w:t xml:space="preserve"> Content</w:t>
      </w:r>
    </w:p>
    <w:p w:rsidR="00407E7D" w:rsidRPr="00407E7D" w:rsidRDefault="00407E7D" w:rsidP="00407E7D">
      <w:pPr>
        <w:rPr>
          <w:lang w:val="en-US"/>
        </w:rPr>
      </w:pPr>
    </w:p>
    <w:p w:rsidR="00407E7D" w:rsidRPr="00407E7D" w:rsidRDefault="00407E7D" w:rsidP="00407E7D">
      <w:pPr>
        <w:rPr>
          <w:lang w:val="en-US"/>
        </w:rPr>
      </w:pPr>
      <w:r w:rsidRPr="00407E7D">
        <w:rPr>
          <w:lang w:val="en-US"/>
        </w:rPr>
        <w:t>Open Cellphone.xml and examine it. It contains</w:t>
      </w:r>
    </w:p>
    <w:p w:rsidR="00407E7D" w:rsidRPr="00407E7D" w:rsidRDefault="00407E7D" w:rsidP="00407E7D">
      <w:pPr>
        <w:rPr>
          <w:lang w:val="en-US"/>
        </w:rPr>
      </w:pPr>
      <w:r w:rsidRPr="00407E7D">
        <w:rPr>
          <w:lang w:val="en-US"/>
        </w:rPr>
        <w:t>features of the Nokia 252 cellphone (mobile).</w:t>
      </w:r>
    </w:p>
    <w:p w:rsidR="00407E7D" w:rsidRPr="00407E7D" w:rsidRDefault="00407E7D" w:rsidP="00407E7D">
      <w:pPr>
        <w:rPr>
          <w:lang w:val="en-US"/>
        </w:rPr>
      </w:pPr>
    </w:p>
    <w:p w:rsidR="00407E7D" w:rsidRPr="00407E7D" w:rsidRDefault="00407E7D" w:rsidP="00407E7D">
      <w:pPr>
        <w:rPr>
          <w:lang w:val="en-US"/>
        </w:rPr>
      </w:pPr>
      <w:r w:rsidRPr="00407E7D">
        <w:rPr>
          <w:lang w:val="en-US"/>
        </w:rPr>
        <w:t>Update Cellphone.xsd such that:</w:t>
      </w:r>
    </w:p>
    <w:p w:rsidR="00407E7D" w:rsidRPr="00407E7D" w:rsidRDefault="00407E7D" w:rsidP="00407E7D">
      <w:pPr>
        <w:rPr>
          <w:lang w:val="en-US"/>
        </w:rPr>
      </w:pPr>
    </w:p>
    <w:p w:rsidR="00407E7D" w:rsidRPr="00407E7D" w:rsidRDefault="00407E7D" w:rsidP="00407E7D">
      <w:pPr>
        <w:rPr>
          <w:lang w:val="en-US"/>
        </w:rPr>
      </w:pPr>
      <w:r w:rsidRPr="00407E7D">
        <w:rPr>
          <w:lang w:val="en-US"/>
        </w:rPr>
        <w:t>1. The features can be listed in any order</w:t>
      </w:r>
    </w:p>
    <w:p w:rsidR="00407E7D" w:rsidRPr="00407E7D" w:rsidRDefault="00407E7D" w:rsidP="00407E7D">
      <w:pPr>
        <w:rPr>
          <w:lang w:val="en-US"/>
        </w:rPr>
      </w:pPr>
    </w:p>
    <w:p w:rsidR="00407E7D" w:rsidRPr="00407E7D" w:rsidRDefault="00407E7D" w:rsidP="00407E7D">
      <w:pPr>
        <w:rPr>
          <w:lang w:val="en-US"/>
        </w:rPr>
      </w:pPr>
      <w:r w:rsidRPr="00407E7D">
        <w:rPr>
          <w:lang w:val="en-US"/>
        </w:rPr>
        <w:t>2. New (extension) elements can be interleaved</w:t>
      </w:r>
    </w:p>
    <w:p w:rsidR="00407E7D" w:rsidRPr="00407E7D" w:rsidRDefault="00407E7D" w:rsidP="00407E7D">
      <w:pPr>
        <w:rPr>
          <w:lang w:val="en-US"/>
        </w:rPr>
      </w:pPr>
      <w:r w:rsidRPr="00407E7D">
        <w:rPr>
          <w:lang w:val="en-US"/>
        </w:rPr>
        <w:t xml:space="preserve">   among the features. In the sample instance</w:t>
      </w:r>
    </w:p>
    <w:p w:rsidR="00407E7D" w:rsidRPr="00407E7D" w:rsidRDefault="00407E7D" w:rsidP="00407E7D">
      <w:pPr>
        <w:rPr>
          <w:lang w:val="en-US"/>
        </w:rPr>
      </w:pPr>
      <w:r w:rsidRPr="00407E7D">
        <w:rPr>
          <w:lang w:val="en-US"/>
        </w:rPr>
        <w:t xml:space="preserve">   document </w:t>
      </w:r>
      <w:r w:rsidR="004F7879">
        <w:rPr>
          <w:lang w:val="en-US"/>
        </w:rPr>
        <w:t>there are</w:t>
      </w:r>
      <w:r w:rsidRPr="00407E7D">
        <w:rPr>
          <w:lang w:val="en-US"/>
        </w:rPr>
        <w:t xml:space="preserve"> two extension elements:</w:t>
      </w:r>
    </w:p>
    <w:p w:rsidR="00407E7D" w:rsidRPr="00407E7D" w:rsidRDefault="00407E7D" w:rsidP="00407E7D">
      <w:pPr>
        <w:rPr>
          <w:lang w:val="en-US"/>
        </w:rPr>
      </w:pPr>
    </w:p>
    <w:p w:rsidR="00407E7D" w:rsidRPr="00407E7D" w:rsidRDefault="00407E7D" w:rsidP="00407E7D">
      <w:pPr>
        <w:rPr>
          <w:lang w:val="en-US"/>
        </w:rPr>
      </w:pPr>
      <w:r w:rsidRPr="00407E7D">
        <w:rPr>
          <w:lang w:val="en-US"/>
        </w:rPr>
        <w:t xml:space="preserve">      &lt;new:GPS/&gt;</w:t>
      </w:r>
    </w:p>
    <w:p w:rsidR="00822487" w:rsidRDefault="00407E7D" w:rsidP="00407E7D">
      <w:pPr>
        <w:rPr>
          <w:lang w:val="en-US"/>
        </w:rPr>
      </w:pPr>
      <w:r w:rsidRPr="00407E7D">
        <w:rPr>
          <w:lang w:val="en-US"/>
        </w:rPr>
        <w:t xml:space="preserve">      &lt;new:Camera/&gt;</w:t>
      </w:r>
    </w:p>
    <w:p w:rsidR="00537A4F" w:rsidRPr="00C93BDC" w:rsidRDefault="00537A4F" w:rsidP="00822487">
      <w:pPr>
        <w:rPr>
          <w:lang w:val="en-US"/>
        </w:rPr>
      </w:pPr>
      <w:bookmarkStart w:id="1" w:name="_GoBack"/>
      <w:bookmarkEnd w:id="1"/>
    </w:p>
    <w:sectPr w:rsidR="00537A4F" w:rsidRPr="00C93BDC" w:rsidSect="00A325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758" w:right="1134" w:bottom="1418" w:left="1985" w:header="709" w:footer="102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4FD" w:rsidRDefault="00C964FD">
      <w:r>
        <w:separator/>
      </w:r>
    </w:p>
  </w:endnote>
  <w:endnote w:type="continuationSeparator" w:id="0">
    <w:p w:rsidR="00C964FD" w:rsidRDefault="00C96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33F" w:rsidRDefault="008D333F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000" w:firstRow="0" w:lastRow="0" w:firstColumn="0" w:lastColumn="0" w:noHBand="0" w:noVBand="0"/>
    </w:tblPr>
    <w:tblGrid>
      <w:gridCol w:w="4489"/>
      <w:gridCol w:w="2261"/>
      <w:gridCol w:w="2254"/>
    </w:tblGrid>
    <w:tr w:rsidR="00EB1BF8">
      <w:trPr>
        <w:cantSplit/>
      </w:trPr>
      <w:tc>
        <w:tcPr>
          <w:tcW w:w="4643" w:type="dxa"/>
        </w:tcPr>
        <w:p w:rsidR="00EB1BF8" w:rsidRDefault="008D333F">
          <w:pPr>
            <w:rPr>
              <w:sz w:val="16"/>
            </w:rPr>
          </w:pPr>
          <w:r>
            <w:rPr>
              <w:sz w:val="16"/>
            </w:rPr>
            <w:t>XSD 1.1 Labs</w:t>
          </w:r>
        </w:p>
      </w:tc>
      <w:tc>
        <w:tcPr>
          <w:tcW w:w="2322" w:type="dxa"/>
        </w:tcPr>
        <w:p w:rsidR="00EB1BF8" w:rsidRDefault="003854A5">
          <w:pPr>
            <w:jc w:val="right"/>
            <w:rPr>
              <w:sz w:val="16"/>
            </w:rPr>
          </w:pPr>
          <w:r>
            <w:rPr>
              <w:sz w:val="16"/>
            </w:rPr>
            <w:fldChar w:fldCharType="begin"/>
          </w:r>
          <w:r w:rsidR="00EB1BF8">
            <w:rPr>
              <w:sz w:val="16"/>
            </w:rPr>
            <w:instrText xml:space="preserve"> DATE \@ "dd-MM-yy" </w:instrText>
          </w:r>
          <w:r>
            <w:rPr>
              <w:sz w:val="16"/>
            </w:rPr>
            <w:fldChar w:fldCharType="separate"/>
          </w:r>
          <w:ins w:id="2" w:author="Chris van Beek" w:date="2014-01-17T11:09:00Z">
            <w:r w:rsidR="000B7BD2">
              <w:rPr>
                <w:noProof/>
                <w:sz w:val="16"/>
              </w:rPr>
              <w:t>17-01-14</w:t>
            </w:r>
          </w:ins>
          <w:del w:id="3" w:author="Chris van Beek" w:date="2014-01-17T11:09:00Z">
            <w:r w:rsidR="00E938E5" w:rsidDel="000B7BD2">
              <w:rPr>
                <w:noProof/>
                <w:sz w:val="16"/>
              </w:rPr>
              <w:delText>13-01-14</w:delText>
            </w:r>
          </w:del>
          <w:r>
            <w:rPr>
              <w:sz w:val="16"/>
            </w:rPr>
            <w:fldChar w:fldCharType="end"/>
          </w:r>
        </w:p>
      </w:tc>
      <w:tc>
        <w:tcPr>
          <w:tcW w:w="2322" w:type="dxa"/>
        </w:tcPr>
        <w:p w:rsidR="00EB1BF8" w:rsidRDefault="003854A5">
          <w:pPr>
            <w:jc w:val="right"/>
            <w:rPr>
              <w:sz w:val="16"/>
            </w:rPr>
          </w:pPr>
          <w:r>
            <w:rPr>
              <w:sz w:val="16"/>
            </w:rPr>
            <w:fldChar w:fldCharType="begin"/>
          </w:r>
          <w:r w:rsidR="00EB1BF8">
            <w:rPr>
              <w:sz w:val="16"/>
            </w:rPr>
            <w:instrText xml:space="preserve"> PAGE </w:instrText>
          </w:r>
          <w:r>
            <w:rPr>
              <w:sz w:val="16"/>
            </w:rPr>
            <w:fldChar w:fldCharType="separate"/>
          </w:r>
          <w:r w:rsidR="00A1338A">
            <w:rPr>
              <w:noProof/>
              <w:sz w:val="16"/>
            </w:rPr>
            <w:t>7</w:t>
          </w:r>
          <w:r>
            <w:rPr>
              <w:sz w:val="16"/>
            </w:rPr>
            <w:fldChar w:fldCharType="end"/>
          </w:r>
          <w:r w:rsidR="00EB1BF8">
            <w:rPr>
              <w:sz w:val="16"/>
            </w:rPr>
            <w:t xml:space="preserve"> van </w:t>
          </w:r>
          <w:r>
            <w:rPr>
              <w:sz w:val="16"/>
            </w:rPr>
            <w:fldChar w:fldCharType="begin"/>
          </w:r>
          <w:r w:rsidR="00EB1BF8">
            <w:rPr>
              <w:sz w:val="16"/>
            </w:rPr>
            <w:instrText xml:space="preserve"> NUMPAGES </w:instrText>
          </w:r>
          <w:r>
            <w:rPr>
              <w:sz w:val="16"/>
            </w:rPr>
            <w:fldChar w:fldCharType="separate"/>
          </w:r>
          <w:r w:rsidR="00A1338A">
            <w:rPr>
              <w:noProof/>
              <w:sz w:val="16"/>
            </w:rPr>
            <w:t>7</w:t>
          </w:r>
          <w:r>
            <w:rPr>
              <w:sz w:val="16"/>
            </w:rPr>
            <w:fldChar w:fldCharType="end"/>
          </w:r>
        </w:p>
      </w:tc>
    </w:tr>
  </w:tbl>
  <w:p w:rsidR="00EB1BF8" w:rsidRDefault="00EB1BF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33F" w:rsidRDefault="008D333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4FD" w:rsidRDefault="00C964FD">
      <w:r>
        <w:separator/>
      </w:r>
    </w:p>
  </w:footnote>
  <w:footnote w:type="continuationSeparator" w:id="0">
    <w:p w:rsidR="00C964FD" w:rsidRDefault="00C964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33F" w:rsidRDefault="008D333F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BF8" w:rsidRDefault="005E4B55">
    <w:r w:rsidRPr="005E4B55"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77B1A0A1" wp14:editId="746C2DBB">
          <wp:simplePos x="0" y="0"/>
          <wp:positionH relativeFrom="page">
            <wp:posOffset>571500</wp:posOffset>
          </wp:positionH>
          <wp:positionV relativeFrom="page">
            <wp:posOffset>466725</wp:posOffset>
          </wp:positionV>
          <wp:extent cx="6496050" cy="438150"/>
          <wp:effectExtent l="0" t="0" r="0" b="0"/>
          <wp:wrapNone/>
          <wp:docPr id="1" name="Picture 1" descr="Header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7955" cy="4394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33F" w:rsidRDefault="008D333F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331B2"/>
    <w:multiLevelType w:val="hybridMultilevel"/>
    <w:tmpl w:val="6ECC0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E49E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24730E7F"/>
    <w:multiLevelType w:val="hybridMultilevel"/>
    <w:tmpl w:val="A5AE7F02"/>
    <w:lvl w:ilvl="0" w:tplc="9418E806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FA5542"/>
    <w:multiLevelType w:val="hybridMultilevel"/>
    <w:tmpl w:val="20387810"/>
    <w:lvl w:ilvl="0" w:tplc="95882498">
      <w:start w:val="1"/>
      <w:numFmt w:val="bullet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DA6E7A"/>
    <w:multiLevelType w:val="multilevel"/>
    <w:tmpl w:val="EA5437C0"/>
    <w:lvl w:ilvl="0">
      <w:start w:val="1"/>
      <w:numFmt w:val="decimal"/>
      <w:lvlText w:val="%1."/>
      <w:lvlJc w:val="left"/>
      <w:pPr>
        <w:tabs>
          <w:tab w:val="num" w:pos="-419"/>
        </w:tabs>
        <w:ind w:left="-41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275"/>
        </w:tabs>
        <w:ind w:left="-27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31"/>
        </w:tabs>
        <w:ind w:left="-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"/>
        </w:tabs>
        <w:ind w:left="1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"/>
        </w:tabs>
        <w:ind w:left="15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1"/>
        </w:tabs>
        <w:ind w:left="30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45"/>
        </w:tabs>
        <w:ind w:left="44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89"/>
        </w:tabs>
        <w:ind w:left="5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3"/>
        </w:tabs>
        <w:ind w:left="733" w:hanging="1584"/>
      </w:pPr>
      <w:rPr>
        <w:rFonts w:hint="default"/>
      </w:rPr>
    </w:lvl>
  </w:abstractNum>
  <w:abstractNum w:abstractNumId="5">
    <w:nsid w:val="300728A8"/>
    <w:multiLevelType w:val="hybridMultilevel"/>
    <w:tmpl w:val="BAC0F6BA"/>
    <w:lvl w:ilvl="0" w:tplc="95882498">
      <w:start w:val="1"/>
      <w:numFmt w:val="bullet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FD62DF"/>
    <w:multiLevelType w:val="hybridMultilevel"/>
    <w:tmpl w:val="ADD2FE0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1B4DCD"/>
    <w:multiLevelType w:val="hybridMultilevel"/>
    <w:tmpl w:val="D688A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3A6620"/>
    <w:multiLevelType w:val="hybridMultilevel"/>
    <w:tmpl w:val="285A7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4699A"/>
    <w:multiLevelType w:val="multilevel"/>
    <w:tmpl w:val="EA5437C0"/>
    <w:lvl w:ilvl="0">
      <w:start w:val="1"/>
      <w:numFmt w:val="decimal"/>
      <w:lvlText w:val="%1."/>
      <w:lvlJc w:val="left"/>
      <w:pPr>
        <w:tabs>
          <w:tab w:val="num" w:pos="-419"/>
        </w:tabs>
        <w:ind w:left="-41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275"/>
        </w:tabs>
        <w:ind w:left="-27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31"/>
        </w:tabs>
        <w:ind w:left="-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"/>
        </w:tabs>
        <w:ind w:left="1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"/>
        </w:tabs>
        <w:ind w:left="15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1"/>
        </w:tabs>
        <w:ind w:left="30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45"/>
        </w:tabs>
        <w:ind w:left="44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89"/>
        </w:tabs>
        <w:ind w:left="5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3"/>
        </w:tabs>
        <w:ind w:left="733" w:hanging="1584"/>
      </w:pPr>
      <w:rPr>
        <w:rFonts w:hint="default"/>
      </w:rPr>
    </w:lvl>
  </w:abstractNum>
  <w:abstractNum w:abstractNumId="10">
    <w:nsid w:val="5FE8246E"/>
    <w:multiLevelType w:val="hybridMultilevel"/>
    <w:tmpl w:val="A8C63B50"/>
    <w:lvl w:ilvl="0" w:tplc="95882498">
      <w:start w:val="1"/>
      <w:numFmt w:val="bullet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4290706"/>
    <w:multiLevelType w:val="hybridMultilevel"/>
    <w:tmpl w:val="553C5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F02F1"/>
    <w:multiLevelType w:val="hybridMultilevel"/>
    <w:tmpl w:val="2FDC86F0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F8204BB"/>
    <w:multiLevelType w:val="hybridMultilevel"/>
    <w:tmpl w:val="3C6EC0FA"/>
    <w:lvl w:ilvl="0" w:tplc="95882498">
      <w:start w:val="1"/>
      <w:numFmt w:val="bullet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10"/>
  </w:num>
  <w:num w:numId="5">
    <w:abstractNumId w:val="12"/>
  </w:num>
  <w:num w:numId="6">
    <w:abstractNumId w:val="2"/>
  </w:num>
  <w:num w:numId="7">
    <w:abstractNumId w:val="9"/>
  </w:num>
  <w:num w:numId="8">
    <w:abstractNumId w:val="9"/>
  </w:num>
  <w:num w:numId="9">
    <w:abstractNumId w:val="4"/>
  </w:num>
  <w:num w:numId="10">
    <w:abstractNumId w:val="1"/>
  </w:num>
  <w:num w:numId="11">
    <w:abstractNumId w:val="6"/>
  </w:num>
  <w:num w:numId="12">
    <w:abstractNumId w:val="11"/>
  </w:num>
  <w:num w:numId="13">
    <w:abstractNumId w:val="8"/>
  </w:num>
  <w:num w:numId="14">
    <w:abstractNumId w:val="0"/>
  </w:num>
  <w:num w:numId="15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 van Beek">
    <w15:presenceInfo w15:providerId="Windows Live" w15:userId="c24c3669060acb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A4F"/>
    <w:rsid w:val="0002774E"/>
    <w:rsid w:val="00090671"/>
    <w:rsid w:val="000B0B8C"/>
    <w:rsid w:val="000B7BD2"/>
    <w:rsid w:val="00105C19"/>
    <w:rsid w:val="002D7E34"/>
    <w:rsid w:val="003854A5"/>
    <w:rsid w:val="003D7E0F"/>
    <w:rsid w:val="003F10A9"/>
    <w:rsid w:val="00407E7D"/>
    <w:rsid w:val="004D3F80"/>
    <w:rsid w:val="004F7879"/>
    <w:rsid w:val="00537A4F"/>
    <w:rsid w:val="005843E0"/>
    <w:rsid w:val="005A66F9"/>
    <w:rsid w:val="005E4B55"/>
    <w:rsid w:val="00616F32"/>
    <w:rsid w:val="00635F2D"/>
    <w:rsid w:val="00704690"/>
    <w:rsid w:val="00822487"/>
    <w:rsid w:val="00825568"/>
    <w:rsid w:val="00850B11"/>
    <w:rsid w:val="008C65EF"/>
    <w:rsid w:val="008D333F"/>
    <w:rsid w:val="008F2A27"/>
    <w:rsid w:val="009B5E8B"/>
    <w:rsid w:val="00A1338A"/>
    <w:rsid w:val="00A21676"/>
    <w:rsid w:val="00A325E0"/>
    <w:rsid w:val="00B603BE"/>
    <w:rsid w:val="00B85F94"/>
    <w:rsid w:val="00B923F7"/>
    <w:rsid w:val="00C15E22"/>
    <w:rsid w:val="00C16589"/>
    <w:rsid w:val="00C9037A"/>
    <w:rsid w:val="00C964FD"/>
    <w:rsid w:val="00D455D9"/>
    <w:rsid w:val="00E938E5"/>
    <w:rsid w:val="00EB1BF8"/>
    <w:rsid w:val="00F1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B11B2E1-F8EC-4577-92B9-06939B96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325E0"/>
    <w:rPr>
      <w:rFonts w:ascii="Verdana" w:hAnsi="Verdana"/>
      <w:sz w:val="18"/>
      <w:szCs w:val="24"/>
      <w:lang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A325E0"/>
    <w:pPr>
      <w:keepNext/>
      <w:pageBreakBefore/>
      <w:spacing w:before="240" w:after="60"/>
      <w:ind w:left="-851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A325E0"/>
    <w:pPr>
      <w:keepNext/>
      <w:spacing w:before="240" w:after="60"/>
      <w:ind w:left="-851"/>
      <w:outlineLvl w:val="1"/>
    </w:pPr>
    <w:rPr>
      <w:rFonts w:cs="Arial"/>
      <w:b/>
      <w:bCs/>
      <w:iCs/>
      <w:szCs w:val="28"/>
    </w:rPr>
  </w:style>
  <w:style w:type="paragraph" w:styleId="Kop3">
    <w:name w:val="heading 3"/>
    <w:basedOn w:val="Standaard"/>
    <w:next w:val="Standaard"/>
    <w:qFormat/>
    <w:rsid w:val="00A325E0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A325E0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A325E0"/>
    <w:pPr>
      <w:tabs>
        <w:tab w:val="center" w:pos="4536"/>
        <w:tab w:val="right" w:pos="9072"/>
      </w:tabs>
    </w:pPr>
  </w:style>
  <w:style w:type="paragraph" w:styleId="Ballontekst">
    <w:name w:val="Balloon Text"/>
    <w:basedOn w:val="Standaard"/>
    <w:link w:val="BallontekstChar"/>
    <w:rsid w:val="000B0B8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0B0B8C"/>
    <w:rPr>
      <w:rFonts w:ascii="Tahoma" w:hAnsi="Tahoma" w:cs="Tahoma"/>
      <w:sz w:val="16"/>
      <w:szCs w:val="16"/>
      <w:lang w:eastAsia="en-US"/>
    </w:rPr>
  </w:style>
  <w:style w:type="paragraph" w:styleId="Titel">
    <w:name w:val="Title"/>
    <w:basedOn w:val="Standaard"/>
    <w:next w:val="Standaard"/>
    <w:link w:val="TitelChar"/>
    <w:qFormat/>
    <w:rsid w:val="00537A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rsid w:val="00537A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Kop1Char">
    <w:name w:val="Kop 1 Char"/>
    <w:basedOn w:val="Standaardalinea-lettertype"/>
    <w:link w:val="Kop1"/>
    <w:uiPriority w:val="9"/>
    <w:rsid w:val="00537A4F"/>
    <w:rPr>
      <w:rFonts w:ascii="Verdana" w:hAnsi="Verdana" w:cs="Arial"/>
      <w:b/>
      <w:bCs/>
      <w:kern w:val="32"/>
      <w:sz w:val="32"/>
      <w:szCs w:val="32"/>
      <w:lang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537A4F"/>
    <w:rPr>
      <w:rFonts w:ascii="Verdana" w:hAnsi="Verdana" w:cs="Arial"/>
      <w:b/>
      <w:bCs/>
      <w:iCs/>
      <w:sz w:val="18"/>
      <w:szCs w:val="28"/>
      <w:lang w:eastAsia="en-US"/>
    </w:rPr>
  </w:style>
  <w:style w:type="paragraph" w:styleId="Lijstalinea">
    <w:name w:val="List Paragraph"/>
    <w:basedOn w:val="Standaard"/>
    <w:uiPriority w:val="34"/>
    <w:qFormat/>
    <w:rsid w:val="00537A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Verwijzingopmerking">
    <w:name w:val="annotation reference"/>
    <w:basedOn w:val="Standaardalinea-lettertype"/>
    <w:rsid w:val="00E938E5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E938E5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E938E5"/>
    <w:rPr>
      <w:rFonts w:ascii="Verdana" w:hAnsi="Verdana"/>
      <w:lang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E938E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rsid w:val="00E938E5"/>
    <w:rPr>
      <w:rFonts w:ascii="Verdana" w:hAnsi="Verdana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s\Hoofdmenu\Kleine-Documente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Kleine-Documenten.dotm</Template>
  <TotalTime>15</TotalTime>
  <Pages>7</Pages>
  <Words>664</Words>
  <Characters>3657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XSD 1.1 Labs</vt:lpstr>
      <vt:lpstr>BasicProcessing</vt:lpstr>
    </vt:vector>
  </TitlesOfParts>
  <Company>Info Support</Company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XSD 1.1 Labs</dc:title>
  <dc:creator>Chris van Beek</dc:creator>
  <cp:lastModifiedBy>Chris van Beek</cp:lastModifiedBy>
  <cp:revision>3</cp:revision>
  <cp:lastPrinted>2003-05-08T11:42:00Z</cp:lastPrinted>
  <dcterms:created xsi:type="dcterms:W3CDTF">2014-01-13T14:15:00Z</dcterms:created>
  <dcterms:modified xsi:type="dcterms:W3CDTF">2014-01-17T10:23:00Z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SjabloonNaam">
    <vt:lpwstr>Kleine-Documenten.dotm</vt:lpwstr>
  </property>
  <property fmtid="{D5CDD505-2E9C-101B-9397-08002B2CF9AE}" pid="3" name="_AdHocReviewCycleID">
    <vt:i4>69841551</vt:i4>
  </property>
  <property fmtid="{D5CDD505-2E9C-101B-9397-08002B2CF9AE}" pid="4" name="_NewReviewCycle">
    <vt:lpwstr/>
  </property>
  <property fmtid="{D5CDD505-2E9C-101B-9397-08002B2CF9AE}" pid="5" name="_EmailSubject">
    <vt:lpwstr>XSD 1.1.zip</vt:lpwstr>
  </property>
  <property fmtid="{D5CDD505-2E9C-101B-9397-08002B2CF9AE}" pid="6" name="_AuthorEmail">
    <vt:lpwstr>GertJan.Timmerman@infosupport.com</vt:lpwstr>
  </property>
  <property fmtid="{D5CDD505-2E9C-101B-9397-08002B2CF9AE}" pid="7" name="_AuthorEmailDisplayName">
    <vt:lpwstr>Gert Jan Timmerman</vt:lpwstr>
  </property>
  <property fmtid="{D5CDD505-2E9C-101B-9397-08002B2CF9AE}" pid="8" name="_ReviewingToolsShownOnce">
    <vt:lpwstr/>
  </property>
</Properties>
</file>